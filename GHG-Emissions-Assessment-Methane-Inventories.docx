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F93806" w14:textId="77777777" w:rsidR="007A2645" w:rsidRPr="007A2645" w:rsidRDefault="007A2645" w:rsidP="007A2645">
      <w:pPr>
        <w:spacing w:after="0" w:line="240" w:lineRule="auto"/>
        <w:jc w:val="both"/>
        <w:rPr>
          <w:color w:val="000000"/>
          <w:sz w:val="20"/>
          <w:szCs w:val="20"/>
          <w:lang w:val="en-GB"/>
        </w:rPr>
      </w:pPr>
      <w:r w:rsidRPr="007A2645">
        <w:rPr>
          <w:color w:val="000000"/>
          <w:sz w:val="20"/>
          <w:szCs w:val="20"/>
          <w:lang w:val="en-GB"/>
        </w:rPr>
        <w:t xml:space="preserve">This analysis tracks the same compilation of GHGs as in AR6 WGIII. We follow the same approach for estimating uncertainties and CO2-equivalent emissions. We also use the same type of data sources but make important changes to the specific selection of data sources </w:t>
      </w:r>
      <w:proofErr w:type="gramStart"/>
      <w:r w:rsidRPr="007A2645">
        <w:rPr>
          <w:color w:val="000000"/>
          <w:sz w:val="20"/>
          <w:szCs w:val="20"/>
          <w:lang w:val="en-GB"/>
        </w:rPr>
        <w:t>to further improve</w:t>
      </w:r>
      <w:proofErr w:type="gramEnd"/>
      <w:r w:rsidRPr="007A2645">
        <w:rPr>
          <w:color w:val="000000"/>
          <w:sz w:val="20"/>
          <w:szCs w:val="20"/>
          <w:lang w:val="en-GB"/>
        </w:rPr>
        <w:t xml:space="preserve"> the quality of the data, as suggested in the knowledge gap discussion of the WGIII report (Dhakal et al., 2022). Instead of using EDGAR data (which are now available as version 87), we use GCB data for CO2-FFI, PRIMAP-</w:t>
      </w:r>
      <w:proofErr w:type="spellStart"/>
      <w:r w:rsidRPr="007A2645">
        <w:rPr>
          <w:color w:val="000000"/>
          <w:sz w:val="20"/>
          <w:szCs w:val="20"/>
          <w:lang w:val="en-GB"/>
        </w:rPr>
        <w:t>hist</w:t>
      </w:r>
      <w:proofErr w:type="spellEnd"/>
      <w:r w:rsidRPr="007A2645">
        <w:rPr>
          <w:color w:val="000000"/>
          <w:sz w:val="20"/>
          <w:szCs w:val="20"/>
          <w:lang w:val="en-GB"/>
        </w:rPr>
        <w:t xml:space="preserve"> “CR” data for CH4 and N2O, and atmospheric concentrations with best-estimate lifetimes for UNFCCC F-gas emissions (</w:t>
      </w:r>
      <w:proofErr w:type="spellStart"/>
      <w:r w:rsidRPr="007A2645">
        <w:rPr>
          <w:color w:val="000000"/>
          <w:sz w:val="20"/>
          <w:szCs w:val="20"/>
          <w:lang w:val="en-GB"/>
        </w:rPr>
        <w:t>Hodnebrog</w:t>
      </w:r>
      <w:proofErr w:type="spellEnd"/>
      <w:r w:rsidRPr="007A2645">
        <w:rPr>
          <w:color w:val="000000"/>
          <w:sz w:val="20"/>
          <w:szCs w:val="20"/>
          <w:lang w:val="en-GB"/>
        </w:rPr>
        <w:t xml:space="preserve"> et al., 2020). As in AR6 </w:t>
      </w:r>
      <w:proofErr w:type="gramStart"/>
      <w:r w:rsidRPr="007A2645">
        <w:rPr>
          <w:color w:val="000000"/>
          <w:sz w:val="20"/>
          <w:szCs w:val="20"/>
          <w:lang w:val="en-GB"/>
        </w:rPr>
        <w:t>WGIII</w:t>
      </w:r>
      <w:proofErr w:type="gramEnd"/>
      <w:r w:rsidRPr="007A2645">
        <w:rPr>
          <w:color w:val="000000"/>
          <w:sz w:val="20"/>
          <w:szCs w:val="20"/>
          <w:lang w:val="en-GB"/>
        </w:rPr>
        <w:t xml:space="preserve"> we use GCB for net CO2-LULUCF emissions, taking the average of three bookkeeping models (BLUE by </w:t>
      </w:r>
      <w:proofErr w:type="spellStart"/>
      <w:r w:rsidRPr="007A2645">
        <w:rPr>
          <w:color w:val="000000"/>
          <w:sz w:val="20"/>
          <w:szCs w:val="20"/>
          <w:lang w:val="en-GB"/>
        </w:rPr>
        <w:t>Hansis</w:t>
      </w:r>
      <w:proofErr w:type="spellEnd"/>
      <w:r w:rsidRPr="007A2645">
        <w:rPr>
          <w:color w:val="000000"/>
          <w:sz w:val="20"/>
          <w:szCs w:val="20"/>
          <w:lang w:val="en-GB"/>
        </w:rPr>
        <w:t xml:space="preserve"> et al., 2015; H&amp;C by Houghton and </w:t>
      </w:r>
      <w:proofErr w:type="spellStart"/>
      <w:r w:rsidRPr="007A2645">
        <w:rPr>
          <w:color w:val="000000"/>
          <w:sz w:val="20"/>
          <w:szCs w:val="20"/>
          <w:lang w:val="en-GB"/>
        </w:rPr>
        <w:t>Castanho</w:t>
      </w:r>
      <w:proofErr w:type="spellEnd"/>
      <w:r w:rsidRPr="007A2645">
        <w:rPr>
          <w:color w:val="000000"/>
          <w:sz w:val="20"/>
          <w:szCs w:val="20"/>
          <w:lang w:val="en-GB"/>
        </w:rPr>
        <w:t>, 2023; OSCAR by Gasser et al., 2020). This year we now also include estimates of N2O and CH4 emissions from global biomass fires, sourced from GFED.</w:t>
      </w:r>
    </w:p>
    <w:p w14:paraId="07E6F721" w14:textId="77777777" w:rsidR="007A2645" w:rsidRDefault="007A2645" w:rsidP="007A2645">
      <w:pPr>
        <w:spacing w:after="0" w:line="240" w:lineRule="auto"/>
        <w:jc w:val="both"/>
        <w:rPr>
          <w:color w:val="000000"/>
          <w:sz w:val="20"/>
          <w:szCs w:val="20"/>
          <w:lang w:val="en-GB"/>
        </w:rPr>
      </w:pPr>
    </w:p>
    <w:p w14:paraId="42A36243" w14:textId="67981506" w:rsidR="007A2645" w:rsidRPr="007A2645" w:rsidRDefault="007A2645" w:rsidP="007A2645">
      <w:pPr>
        <w:spacing w:after="0" w:line="240" w:lineRule="auto"/>
        <w:jc w:val="both"/>
        <w:rPr>
          <w:ins w:id="0" w:author="William Lamb" w:date="2024-04-12T13:30:00Z"/>
          <w:color w:val="000000"/>
          <w:sz w:val="20"/>
          <w:szCs w:val="20"/>
          <w:lang w:val="en-GB"/>
        </w:rPr>
      </w:pPr>
      <w:r w:rsidRPr="007A2645">
        <w:rPr>
          <w:color w:val="000000"/>
          <w:sz w:val="20"/>
          <w:szCs w:val="20"/>
          <w:lang w:val="en-GB"/>
        </w:rPr>
        <w:t>There are three reasons for these specific data choices. First, national greenhouse gas emissions inventories tend to use improved, higher-tier methods for estimating emissions fluxes than global inventories such as EDGAR or CEDS (Dhakal et al., 2022; Minx et al., 2021). As GCB and PRIMAP-</w:t>
      </w:r>
      <w:proofErr w:type="spellStart"/>
      <w:r w:rsidRPr="007A2645">
        <w:rPr>
          <w:color w:val="000000"/>
          <w:sz w:val="20"/>
          <w:szCs w:val="20"/>
          <w:lang w:val="en-GB"/>
        </w:rPr>
        <w:t>hist</w:t>
      </w:r>
      <w:proofErr w:type="spellEnd"/>
      <w:r w:rsidRPr="007A2645">
        <w:rPr>
          <w:color w:val="000000"/>
          <w:sz w:val="20"/>
          <w:szCs w:val="20"/>
          <w:lang w:val="en-GB"/>
        </w:rPr>
        <w:t xml:space="preserve"> “CR” integrate the most recent national inventory submissions to the UNFCCC, selecting these databases makes best use of country-level improvements in data-gathering infrastructures. </w:t>
      </w:r>
      <w:ins w:id="1" w:author="William Lamb" w:date="2024-04-12T13:30:00Z">
        <w:r w:rsidRPr="007A2645">
          <w:rPr>
            <w:color w:val="000000"/>
            <w:sz w:val="20"/>
            <w:szCs w:val="20"/>
            <w:lang w:val="en-GB"/>
          </w:rPr>
          <w:t xml:space="preserve">It is important to acknowledge, however, that national inventories differ substantially with respect to reporting intervals, applied methodologies and emissions factors. </w:t>
        </w:r>
        <w:commentRangeStart w:id="2"/>
        <w:r w:rsidRPr="007A2645">
          <w:rPr>
            <w:color w:val="000000"/>
            <w:sz w:val="20"/>
            <w:szCs w:val="20"/>
            <w:lang w:val="en-GB"/>
          </w:rPr>
          <w:t>Notably, the PRIMAP-</w:t>
        </w:r>
        <w:proofErr w:type="spellStart"/>
        <w:r w:rsidRPr="007A2645">
          <w:rPr>
            <w:color w:val="000000"/>
            <w:sz w:val="20"/>
            <w:szCs w:val="20"/>
            <w:lang w:val="en-GB"/>
          </w:rPr>
          <w:t>hist</w:t>
        </w:r>
        <w:proofErr w:type="spellEnd"/>
        <w:r w:rsidRPr="007A2645">
          <w:rPr>
            <w:color w:val="000000"/>
            <w:sz w:val="20"/>
            <w:szCs w:val="20"/>
            <w:lang w:val="en-GB"/>
          </w:rPr>
          <w:t xml:space="preserve"> “CR” dataset has significantly lower total CH4 emissions relative to both </w:t>
        </w:r>
      </w:ins>
      <w:ins w:id="3" w:author="William Lamb" w:date="2024-04-12T13:46:00Z">
        <w:r w:rsidR="000A22E2">
          <w:rPr>
            <w:color w:val="000000"/>
            <w:sz w:val="20"/>
            <w:szCs w:val="20"/>
            <w:lang w:val="en-GB"/>
          </w:rPr>
          <w:t xml:space="preserve">the </w:t>
        </w:r>
      </w:ins>
      <w:ins w:id="4" w:author="William Lamb" w:date="2024-04-12T13:30:00Z">
        <w:r w:rsidRPr="007A2645">
          <w:rPr>
            <w:color w:val="000000"/>
            <w:sz w:val="20"/>
            <w:szCs w:val="20"/>
            <w:lang w:val="en-GB"/>
          </w:rPr>
          <w:t xml:space="preserve">other datasets </w:t>
        </w:r>
      </w:ins>
      <w:ins w:id="5" w:author="William Lamb" w:date="2024-04-12T13:46:00Z">
        <w:r w:rsidR="000A22E2">
          <w:rPr>
            <w:color w:val="000000"/>
            <w:sz w:val="20"/>
            <w:szCs w:val="20"/>
            <w:lang w:val="en-GB"/>
          </w:rPr>
          <w:t>reported here</w:t>
        </w:r>
      </w:ins>
      <w:ins w:id="6" w:author="William Lamb" w:date="2024-04-12T13:47:00Z">
        <w:r w:rsidR="00C82BC9">
          <w:rPr>
            <w:color w:val="000000"/>
            <w:sz w:val="20"/>
            <w:szCs w:val="20"/>
            <w:lang w:val="en-GB"/>
          </w:rPr>
          <w:t>,</w:t>
        </w:r>
      </w:ins>
      <w:bookmarkStart w:id="7" w:name="_GoBack"/>
      <w:bookmarkEnd w:id="7"/>
      <w:ins w:id="8" w:author="William Lamb" w:date="2024-04-12T13:46:00Z">
        <w:r w:rsidR="000A22E2">
          <w:rPr>
            <w:color w:val="000000"/>
            <w:sz w:val="20"/>
            <w:szCs w:val="20"/>
            <w:lang w:val="en-GB"/>
          </w:rPr>
          <w:t xml:space="preserve"> </w:t>
        </w:r>
      </w:ins>
      <w:ins w:id="9" w:author="William Lamb" w:date="2024-04-12T13:30:00Z">
        <w:r w:rsidRPr="007A2645">
          <w:rPr>
            <w:color w:val="000000"/>
            <w:sz w:val="20"/>
            <w:szCs w:val="20"/>
            <w:lang w:val="en-GB"/>
          </w:rPr>
          <w:t>and global atmospheric inversion estimates evaluated in this paper</w:t>
        </w:r>
      </w:ins>
      <w:commentRangeEnd w:id="2"/>
      <w:ins w:id="10" w:author="William Lamb" w:date="2024-04-12T13:31:00Z">
        <w:r w:rsidR="005C3CC2">
          <w:rPr>
            <w:rStyle w:val="Kommentarzeichen"/>
          </w:rPr>
          <w:commentReference w:id="2"/>
        </w:r>
      </w:ins>
      <w:ins w:id="11" w:author="William Lamb" w:date="2024-04-12T13:30:00Z">
        <w:r w:rsidRPr="007A2645">
          <w:rPr>
            <w:color w:val="000000"/>
            <w:sz w:val="20"/>
            <w:szCs w:val="20"/>
            <w:lang w:val="en-GB"/>
          </w:rPr>
          <w:t xml:space="preserve">. A substantive body of literature has evaluated national level CH4 inversions versus inventories, finding a tendency for the former to exceed the latter (Deng et al. 2022; </w:t>
        </w:r>
        <w:proofErr w:type="spellStart"/>
        <w:r w:rsidRPr="007A2645">
          <w:rPr>
            <w:color w:val="000000"/>
            <w:sz w:val="20"/>
            <w:szCs w:val="20"/>
            <w:lang w:val="en-GB"/>
          </w:rPr>
          <w:t>Tibrewal</w:t>
        </w:r>
        <w:proofErr w:type="spellEnd"/>
        <w:r w:rsidRPr="007A2645">
          <w:rPr>
            <w:color w:val="000000"/>
            <w:sz w:val="20"/>
            <w:szCs w:val="20"/>
            <w:lang w:val="en-GB"/>
          </w:rPr>
          <w:t xml:space="preserve"> et al. 2024; </w:t>
        </w:r>
        <w:proofErr w:type="spellStart"/>
        <w:r w:rsidRPr="007A2645">
          <w:rPr>
            <w:color w:val="000000"/>
            <w:sz w:val="20"/>
            <w:szCs w:val="20"/>
            <w:lang w:val="en-GB"/>
          </w:rPr>
          <w:t>Janardanan</w:t>
        </w:r>
        <w:proofErr w:type="spellEnd"/>
        <w:r w:rsidRPr="007A2645">
          <w:rPr>
            <w:color w:val="000000"/>
            <w:sz w:val="20"/>
            <w:szCs w:val="20"/>
            <w:lang w:val="en-GB"/>
          </w:rPr>
          <w:t xml:space="preserve"> et al. 2024</w:t>
        </w:r>
        <w:proofErr w:type="gramStart"/>
        <w:r w:rsidRPr="007A2645">
          <w:rPr>
            <w:color w:val="000000"/>
            <w:sz w:val="20"/>
            <w:szCs w:val="20"/>
            <w:lang w:val="en-GB"/>
          </w:rPr>
          <w:t>;</w:t>
        </w:r>
        <w:proofErr w:type="gramEnd"/>
        <w:r w:rsidRPr="007A2645">
          <w:rPr>
            <w:color w:val="000000"/>
            <w:sz w:val="20"/>
            <w:szCs w:val="20"/>
            <w:lang w:val="en-GB"/>
          </w:rPr>
          <w:t xml:space="preserve"> </w:t>
        </w:r>
        <w:proofErr w:type="spellStart"/>
        <w:r w:rsidRPr="007A2645">
          <w:rPr>
            <w:color w:val="000000"/>
            <w:sz w:val="20"/>
            <w:szCs w:val="20"/>
            <w:lang w:val="en-GB"/>
          </w:rPr>
          <w:t>Scarpelli</w:t>
        </w:r>
        <w:proofErr w:type="spellEnd"/>
        <w:r w:rsidRPr="007A2645">
          <w:rPr>
            <w:color w:val="000000"/>
            <w:sz w:val="20"/>
            <w:szCs w:val="20"/>
            <w:lang w:val="en-GB"/>
          </w:rPr>
          <w:t xml:space="preserve"> et al. 2022). </w:t>
        </w:r>
      </w:ins>
      <w:ins w:id="12" w:author="William Lamb" w:date="2024-04-12T13:32:00Z">
        <w:r w:rsidR="005C3CC2">
          <w:rPr>
            <w:color w:val="000000"/>
            <w:sz w:val="20"/>
            <w:szCs w:val="20"/>
            <w:lang w:val="en-GB"/>
          </w:rPr>
          <w:t xml:space="preserve">Compared to the median of </w:t>
        </w:r>
      </w:ins>
      <w:ins w:id="13" w:author="William Lamb" w:date="2024-04-12T13:30:00Z">
        <w:r w:rsidRPr="007A2645">
          <w:rPr>
            <w:color w:val="000000"/>
            <w:sz w:val="20"/>
            <w:szCs w:val="20"/>
            <w:lang w:val="en-GB"/>
          </w:rPr>
          <w:t>reported inversion models from Deng et al. 2022</w:t>
        </w:r>
      </w:ins>
      <w:ins w:id="14" w:author="William Lamb" w:date="2024-04-12T13:32:00Z">
        <w:r w:rsidR="005C3CC2">
          <w:rPr>
            <w:color w:val="000000"/>
            <w:sz w:val="20"/>
            <w:szCs w:val="20"/>
            <w:lang w:val="en-GB"/>
          </w:rPr>
          <w:t>, PRIMAP-</w:t>
        </w:r>
        <w:proofErr w:type="spellStart"/>
        <w:r w:rsidR="005C3CC2">
          <w:rPr>
            <w:color w:val="000000"/>
            <w:sz w:val="20"/>
            <w:szCs w:val="20"/>
            <w:lang w:val="en-GB"/>
          </w:rPr>
          <w:t>Hist</w:t>
        </w:r>
        <w:proofErr w:type="spellEnd"/>
        <w:r w:rsidR="005C3CC2">
          <w:rPr>
            <w:color w:val="000000"/>
            <w:sz w:val="20"/>
            <w:szCs w:val="20"/>
            <w:lang w:val="en-GB"/>
          </w:rPr>
          <w:t xml:space="preserve"> CR reports lower </w:t>
        </w:r>
      </w:ins>
      <w:ins w:id="15" w:author="William Lamb" w:date="2024-04-12T13:30:00Z">
        <w:r w:rsidRPr="007A2645">
          <w:rPr>
            <w:color w:val="000000"/>
            <w:sz w:val="20"/>
            <w:szCs w:val="20"/>
            <w:lang w:val="en-GB"/>
          </w:rPr>
          <w:t xml:space="preserve">CH4 emissions </w:t>
        </w:r>
      </w:ins>
      <w:ins w:id="16" w:author="William Lamb" w:date="2024-04-12T13:33:00Z">
        <w:r w:rsidR="004442C9">
          <w:rPr>
            <w:color w:val="000000"/>
            <w:sz w:val="20"/>
            <w:szCs w:val="20"/>
            <w:lang w:val="en-GB"/>
          </w:rPr>
          <w:t>for</w:t>
        </w:r>
      </w:ins>
      <w:ins w:id="17" w:author="William Lamb" w:date="2024-04-12T13:30:00Z">
        <w:r w:rsidRPr="007A2645">
          <w:rPr>
            <w:color w:val="000000"/>
            <w:sz w:val="20"/>
            <w:szCs w:val="20"/>
            <w:lang w:val="en-GB"/>
          </w:rPr>
          <w:t xml:space="preserve"> India, the EU27+UK, Brazil, Russia and Indonesia, but not in the case of China and the United States (Fig 1). </w:t>
        </w:r>
      </w:ins>
    </w:p>
    <w:p w14:paraId="10FD83CD" w14:textId="77777777" w:rsidR="007A2645" w:rsidRPr="007A2645" w:rsidRDefault="007A2645" w:rsidP="007A2645">
      <w:pPr>
        <w:spacing w:after="0" w:line="240" w:lineRule="auto"/>
        <w:rPr>
          <w:ins w:id="18" w:author="William Lamb" w:date="2024-04-12T13:30:00Z"/>
          <w:rFonts w:ascii="Times New Roman" w:eastAsia="Times New Roman" w:hAnsi="Times New Roman" w:cs="Times New Roman"/>
          <w:sz w:val="24"/>
          <w:szCs w:val="24"/>
          <w:lang w:val="en-GB" w:eastAsia="en-GB"/>
        </w:rPr>
      </w:pPr>
    </w:p>
    <w:p w14:paraId="68B612AE" w14:textId="201A4E88" w:rsidR="007A2645" w:rsidRPr="007A2645" w:rsidRDefault="00FB03A8" w:rsidP="007A2645">
      <w:pPr>
        <w:spacing w:after="0" w:line="240" w:lineRule="auto"/>
        <w:jc w:val="both"/>
        <w:rPr>
          <w:ins w:id="19" w:author="William Lamb" w:date="2024-04-12T13:30:00Z"/>
          <w:rFonts w:ascii="Times New Roman" w:eastAsia="Times New Roman" w:hAnsi="Times New Roman" w:cs="Times New Roman"/>
          <w:sz w:val="24"/>
          <w:szCs w:val="24"/>
          <w:lang w:val="en-GB" w:eastAsia="en-GB"/>
        </w:rPr>
      </w:pPr>
      <w:ins w:id="20" w:author="William Lamb" w:date="2024-04-12T13:40:00Z">
        <w:r>
          <w:rPr>
            <w:rFonts w:ascii="Times New Roman" w:eastAsia="Times New Roman" w:hAnsi="Times New Roman" w:cs="Times New Roman"/>
            <w:sz w:val="24"/>
            <w:szCs w:val="24"/>
            <w:lang w:val="en-GB" w:eastAsia="en-GB"/>
          </w:rPr>
          <w:pict w14:anchorId="08B9CC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2.65pt;height:226.65pt">
              <v:imagedata r:id="rId6" o:title="plot_methane_countries-1"/>
            </v:shape>
          </w:pict>
        </w:r>
      </w:ins>
    </w:p>
    <w:p w14:paraId="54FA21B5" w14:textId="2AB0F49C" w:rsidR="004E755C" w:rsidRPr="003D21C5" w:rsidRDefault="007A2645" w:rsidP="003D21C5">
      <w:ins w:id="21" w:author="William Lamb" w:date="2024-04-12T13:30:00Z">
        <w:r w:rsidRPr="007A2645">
          <w:rPr>
            <w:rFonts w:ascii="Times New Roman" w:eastAsia="Times New Roman" w:hAnsi="Times New Roman" w:cs="Times New Roman"/>
            <w:color w:val="000000"/>
            <w:sz w:val="20"/>
            <w:szCs w:val="20"/>
            <w:lang w:val="en-GB" w:eastAsia="en-GB"/>
          </w:rPr>
          <w:t xml:space="preserve">Figure 1: Total anthropogenic CH4 emissions by country and dataset. </w:t>
        </w:r>
      </w:ins>
      <w:ins w:id="22" w:author="William Lamb" w:date="2024-04-12T13:41:00Z">
        <w:r w:rsidR="00FB03A8">
          <w:rPr>
            <w:rFonts w:ascii="Times New Roman" w:eastAsia="Times New Roman" w:hAnsi="Times New Roman" w:cs="Times New Roman"/>
            <w:color w:val="000000"/>
            <w:sz w:val="20"/>
            <w:szCs w:val="20"/>
            <w:lang w:val="en-GB" w:eastAsia="en-GB"/>
          </w:rPr>
          <w:t>Median GOSAT and in-situ i</w:t>
        </w:r>
      </w:ins>
      <w:ins w:id="23" w:author="William Lamb" w:date="2024-04-12T13:30:00Z">
        <w:r w:rsidRPr="007A2645">
          <w:rPr>
            <w:rFonts w:ascii="Times New Roman" w:eastAsia="Times New Roman" w:hAnsi="Times New Roman" w:cs="Times New Roman"/>
            <w:color w:val="000000"/>
            <w:sz w:val="20"/>
            <w:szCs w:val="20"/>
            <w:lang w:val="en-GB" w:eastAsia="en-GB"/>
          </w:rPr>
          <w:t xml:space="preserve">nversions </w:t>
        </w:r>
      </w:ins>
      <w:proofErr w:type="gramStart"/>
      <w:ins w:id="24" w:author="William Lamb" w:date="2024-04-12T13:41:00Z">
        <w:r w:rsidR="00FB03A8">
          <w:rPr>
            <w:rFonts w:ascii="Times New Roman" w:eastAsia="Times New Roman" w:hAnsi="Times New Roman" w:cs="Times New Roman"/>
            <w:color w:val="000000"/>
            <w:sz w:val="20"/>
            <w:szCs w:val="20"/>
            <w:lang w:val="en-GB" w:eastAsia="en-GB"/>
          </w:rPr>
          <w:t>are</w:t>
        </w:r>
      </w:ins>
      <w:ins w:id="25" w:author="William Lamb" w:date="2024-04-12T13:30:00Z">
        <w:r w:rsidRPr="007A2645">
          <w:rPr>
            <w:rFonts w:ascii="Times New Roman" w:eastAsia="Times New Roman" w:hAnsi="Times New Roman" w:cs="Times New Roman"/>
            <w:color w:val="000000"/>
            <w:sz w:val="20"/>
            <w:szCs w:val="20"/>
            <w:lang w:val="en-GB" w:eastAsia="en-GB"/>
          </w:rPr>
          <w:t xml:space="preserve"> sourced</w:t>
        </w:r>
        <w:proofErr w:type="gramEnd"/>
        <w:r w:rsidRPr="007A2645">
          <w:rPr>
            <w:rFonts w:ascii="Times New Roman" w:eastAsia="Times New Roman" w:hAnsi="Times New Roman" w:cs="Times New Roman"/>
            <w:color w:val="000000"/>
            <w:sz w:val="20"/>
            <w:szCs w:val="20"/>
            <w:lang w:val="en-GB" w:eastAsia="en-GB"/>
          </w:rPr>
          <w:t xml:space="preserve"> from Deng et al. 2022</w:t>
        </w:r>
      </w:ins>
      <w:ins w:id="26" w:author="William Lamb" w:date="2024-04-12T13:41:00Z">
        <w:r w:rsidR="00FB03A8">
          <w:rPr>
            <w:rFonts w:ascii="Times New Roman" w:eastAsia="Times New Roman" w:hAnsi="Times New Roman" w:cs="Times New Roman"/>
            <w:color w:val="000000"/>
            <w:sz w:val="20"/>
            <w:szCs w:val="20"/>
            <w:lang w:val="en-GB" w:eastAsia="en-GB"/>
          </w:rPr>
          <w:t xml:space="preserve">, using </w:t>
        </w:r>
      </w:ins>
      <w:ins w:id="27" w:author="William Lamb" w:date="2024-04-12T13:30:00Z">
        <w:r w:rsidRPr="007A2645">
          <w:rPr>
            <w:rFonts w:ascii="Times New Roman" w:eastAsia="Times New Roman" w:hAnsi="Times New Roman" w:cs="Times New Roman"/>
            <w:color w:val="000000"/>
            <w:sz w:val="20"/>
            <w:szCs w:val="20"/>
            <w:lang w:val="en-GB" w:eastAsia="en-GB"/>
          </w:rPr>
          <w:t>the “Method 1” approach of partitioning natural and anthropogenic CH4 fluxes (excluding biomass fires</w:t>
        </w:r>
      </w:ins>
      <w:ins w:id="28" w:author="William Lamb" w:date="2024-04-12T13:41:00Z">
        <w:r w:rsidR="00FB03A8">
          <w:rPr>
            <w:rFonts w:ascii="Times New Roman" w:eastAsia="Times New Roman" w:hAnsi="Times New Roman" w:cs="Times New Roman"/>
            <w:color w:val="000000"/>
            <w:sz w:val="20"/>
            <w:szCs w:val="20"/>
            <w:lang w:val="en-GB" w:eastAsia="en-GB"/>
          </w:rPr>
          <w:t>)</w:t>
        </w:r>
      </w:ins>
      <w:ins w:id="29" w:author="William Lamb" w:date="2024-04-12T13:30:00Z">
        <w:r w:rsidRPr="007A2645">
          <w:rPr>
            <w:rFonts w:ascii="Times New Roman" w:eastAsia="Times New Roman" w:hAnsi="Times New Roman" w:cs="Times New Roman"/>
            <w:color w:val="000000"/>
            <w:sz w:val="20"/>
            <w:szCs w:val="20"/>
            <w:lang w:val="en-GB" w:eastAsia="en-GB"/>
          </w:rPr>
          <w:t>. See section 2.1 for a list of other datasets.</w:t>
        </w:r>
      </w:ins>
    </w:p>
    <w:sectPr w:rsidR="004E755C" w:rsidRPr="003D21C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William Lamb" w:date="2024-04-12T13:31:00Z" w:initials="WL">
    <w:p w14:paraId="1E38452D" w14:textId="77777777" w:rsidR="005C3CC2" w:rsidRPr="005C3CC2" w:rsidRDefault="005C3CC2">
      <w:pPr>
        <w:pStyle w:val="Kommentartext"/>
        <w:rPr>
          <w:lang w:val="en-GB"/>
        </w:rPr>
      </w:pPr>
      <w:r>
        <w:rPr>
          <w:rStyle w:val="Kommentarzeichen"/>
        </w:rPr>
        <w:annotationRef/>
      </w:r>
      <w:r w:rsidRPr="005C3CC2">
        <w:rPr>
          <w:lang w:val="en-GB"/>
        </w:rPr>
        <w:t xml:space="preserve">@Chris: can you give us a </w:t>
      </w:r>
      <w:proofErr w:type="gramStart"/>
      <w:r w:rsidRPr="005C3CC2">
        <w:rPr>
          <w:lang w:val="en-GB"/>
        </w:rPr>
        <w:t>number ?</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38452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lliam Lamb">
    <w15:presenceInfo w15:providerId="AD" w15:userId="S-1-5-21-1111795796-3109892168-2533273803-13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8CE"/>
    <w:rsid w:val="0000279B"/>
    <w:rsid w:val="000A22E2"/>
    <w:rsid w:val="002F052B"/>
    <w:rsid w:val="003D21C5"/>
    <w:rsid w:val="004442C9"/>
    <w:rsid w:val="004723DB"/>
    <w:rsid w:val="005A48CE"/>
    <w:rsid w:val="005C3CC2"/>
    <w:rsid w:val="005E5707"/>
    <w:rsid w:val="00757FE9"/>
    <w:rsid w:val="007A2645"/>
    <w:rsid w:val="00902024"/>
    <w:rsid w:val="009B08C2"/>
    <w:rsid w:val="00B54E31"/>
    <w:rsid w:val="00C82BC9"/>
    <w:rsid w:val="00EF7403"/>
    <w:rsid w:val="00F436FF"/>
    <w:rsid w:val="00F461A0"/>
    <w:rsid w:val="00FB03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70926"/>
  <w15:chartTrackingRefBased/>
  <w15:docId w15:val="{FADD0535-EB2E-40EA-B061-C72C08F5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5E5707"/>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E5707"/>
    <w:rPr>
      <w:rFonts w:ascii="Times New Roman" w:eastAsia="Times New Roman" w:hAnsi="Times New Roman" w:cs="Times New Roman"/>
      <w:b/>
      <w:bCs/>
      <w:sz w:val="36"/>
      <w:szCs w:val="36"/>
      <w:lang w:val="en-GB" w:eastAsia="en-GB"/>
    </w:rPr>
  </w:style>
  <w:style w:type="paragraph" w:styleId="StandardWeb">
    <w:name w:val="Normal (Web)"/>
    <w:basedOn w:val="Standard"/>
    <w:uiPriority w:val="99"/>
    <w:semiHidden/>
    <w:unhideWhenUsed/>
    <w:rsid w:val="005E570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Kommentarzeichen">
    <w:name w:val="annotation reference"/>
    <w:basedOn w:val="Absatz-Standardschriftart"/>
    <w:uiPriority w:val="99"/>
    <w:semiHidden/>
    <w:unhideWhenUsed/>
    <w:rsid w:val="005C3CC2"/>
    <w:rPr>
      <w:sz w:val="16"/>
      <w:szCs w:val="16"/>
    </w:rPr>
  </w:style>
  <w:style w:type="paragraph" w:styleId="Kommentartext">
    <w:name w:val="annotation text"/>
    <w:basedOn w:val="Standard"/>
    <w:link w:val="KommentartextZchn"/>
    <w:uiPriority w:val="99"/>
    <w:semiHidden/>
    <w:unhideWhenUsed/>
    <w:rsid w:val="005C3CC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C3CC2"/>
    <w:rPr>
      <w:sz w:val="20"/>
      <w:szCs w:val="20"/>
    </w:rPr>
  </w:style>
  <w:style w:type="paragraph" w:styleId="Kommentarthema">
    <w:name w:val="annotation subject"/>
    <w:basedOn w:val="Kommentartext"/>
    <w:next w:val="Kommentartext"/>
    <w:link w:val="KommentarthemaZchn"/>
    <w:uiPriority w:val="99"/>
    <w:semiHidden/>
    <w:unhideWhenUsed/>
    <w:rsid w:val="005C3CC2"/>
    <w:rPr>
      <w:b/>
      <w:bCs/>
    </w:rPr>
  </w:style>
  <w:style w:type="character" w:customStyle="1" w:styleId="KommentarthemaZchn">
    <w:name w:val="Kommentarthema Zchn"/>
    <w:basedOn w:val="KommentartextZchn"/>
    <w:link w:val="Kommentarthema"/>
    <w:uiPriority w:val="99"/>
    <w:semiHidden/>
    <w:rsid w:val="005C3CC2"/>
    <w:rPr>
      <w:b/>
      <w:bCs/>
      <w:sz w:val="20"/>
      <w:szCs w:val="20"/>
    </w:rPr>
  </w:style>
  <w:style w:type="paragraph" w:styleId="Sprechblasentext">
    <w:name w:val="Balloon Text"/>
    <w:basedOn w:val="Standard"/>
    <w:link w:val="SprechblasentextZchn"/>
    <w:uiPriority w:val="99"/>
    <w:semiHidden/>
    <w:unhideWhenUsed/>
    <w:rsid w:val="005C3CC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C3C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846207">
      <w:bodyDiv w:val="1"/>
      <w:marLeft w:val="0"/>
      <w:marRight w:val="0"/>
      <w:marTop w:val="0"/>
      <w:marBottom w:val="0"/>
      <w:divBdr>
        <w:top w:val="none" w:sz="0" w:space="0" w:color="auto"/>
        <w:left w:val="none" w:sz="0" w:space="0" w:color="auto"/>
        <w:bottom w:val="none" w:sz="0" w:space="0" w:color="auto"/>
        <w:right w:val="none" w:sz="0" w:space="0" w:color="auto"/>
      </w:divBdr>
    </w:div>
    <w:div w:id="66801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2197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Lamb</dc:creator>
  <cp:keywords/>
  <dc:description/>
  <cp:lastModifiedBy>William Lamb</cp:lastModifiedBy>
  <cp:revision>10</cp:revision>
  <dcterms:created xsi:type="dcterms:W3CDTF">2024-04-12T07:23:00Z</dcterms:created>
  <dcterms:modified xsi:type="dcterms:W3CDTF">2024-04-12T11:47:00Z</dcterms:modified>
</cp:coreProperties>
</file>