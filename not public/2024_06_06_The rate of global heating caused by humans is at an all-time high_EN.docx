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CF248" w14:textId="77777777" w:rsidR="008670A1" w:rsidRPr="00A132A3" w:rsidRDefault="008670A1" w:rsidP="008670A1">
      <w:pPr>
        <w:pStyle w:val="Untertitel"/>
        <w:rPr>
          <w:rFonts w:ascii="Caput" w:hAnsi="Caput"/>
          <w:b/>
          <w:lang w:val="en-GB"/>
        </w:rPr>
      </w:pPr>
      <w:r w:rsidRPr="00A132A3">
        <w:rPr>
          <w:rFonts w:ascii="Caput" w:hAnsi="Caput"/>
          <w:b/>
          <w:lang w:val="en-GB"/>
        </w:rPr>
        <w:t>MCC Press</w:t>
      </w:r>
      <w:r w:rsidR="00266B83" w:rsidRPr="00A132A3">
        <w:rPr>
          <w:rFonts w:ascii="Caput" w:hAnsi="Caput"/>
          <w:b/>
          <w:lang w:val="en-GB"/>
        </w:rPr>
        <w:t xml:space="preserve"> Release</w:t>
      </w:r>
    </w:p>
    <w:p w14:paraId="6F07666E" w14:textId="47F3FA12" w:rsidR="008670A1" w:rsidRPr="00A132A3" w:rsidRDefault="00B75343" w:rsidP="003073C1">
      <w:pPr>
        <w:pStyle w:val="Titel"/>
        <w:rPr>
          <w:rFonts w:ascii="Caput" w:hAnsi="Caput"/>
          <w:b/>
          <w:color w:val="0067A1"/>
          <w:sz w:val="40"/>
          <w:szCs w:val="40"/>
          <w:lang w:val="en-GB"/>
        </w:rPr>
      </w:pPr>
      <w:r w:rsidRPr="00A132A3">
        <w:rPr>
          <w:rFonts w:ascii="Caput" w:hAnsi="Caput"/>
          <w:b/>
          <w:sz w:val="40"/>
          <w:szCs w:val="40"/>
          <w:lang w:val="en-GB"/>
        </w:rPr>
        <w:t>The rate of global heating caused by humans is at an all-time high</w:t>
      </w:r>
      <w:r w:rsidR="002853FA" w:rsidRPr="00A132A3">
        <w:rPr>
          <w:rFonts w:ascii="Caput" w:hAnsi="Caput"/>
          <w:b/>
          <w:color w:val="0067A1"/>
          <w:sz w:val="40"/>
          <w:szCs w:val="40"/>
          <w:lang w:val="en-GB"/>
        </w:rPr>
        <w:t xml:space="preserve"> </w:t>
      </w:r>
    </w:p>
    <w:p w14:paraId="09F18599" w14:textId="3C331FC9" w:rsidR="00D71DC3" w:rsidRPr="00A132A3" w:rsidRDefault="00B75343" w:rsidP="00D71DC3">
      <w:pPr>
        <w:rPr>
          <w:rFonts w:ascii="Caput" w:hAnsi="Caput"/>
          <w:lang w:val="en-GB"/>
        </w:rPr>
      </w:pPr>
      <w:r w:rsidRPr="00A132A3">
        <w:rPr>
          <w:rFonts w:ascii="Caput" w:hAnsi="Caput"/>
          <w:lang w:val="en-GB"/>
        </w:rPr>
        <w:t xml:space="preserve">Second update of the “Indicators of Global Climate Change” research </w:t>
      </w:r>
      <w:r w:rsidR="00926D18" w:rsidRPr="00A132A3">
        <w:rPr>
          <w:rFonts w:ascii="Caput" w:hAnsi="Caput"/>
          <w:lang w:val="en-GB"/>
        </w:rPr>
        <w:t>initiative</w:t>
      </w:r>
      <w:r w:rsidRPr="00A132A3">
        <w:rPr>
          <w:rFonts w:ascii="Caput" w:hAnsi="Caput"/>
          <w:lang w:val="en-GB"/>
        </w:rPr>
        <w:t xml:space="preserve"> with contributions from MCC. </w:t>
      </w:r>
      <w:r w:rsidR="00926D18" w:rsidRPr="00A132A3">
        <w:rPr>
          <w:rFonts w:ascii="Caput" w:hAnsi="Caput"/>
          <w:lang w:val="en-GB"/>
        </w:rPr>
        <w:t xml:space="preserve">The 1.5 degree Celsius </w:t>
      </w:r>
      <w:r w:rsidR="00C52A87">
        <w:rPr>
          <w:rFonts w:ascii="Caput" w:hAnsi="Caput"/>
          <w:lang w:val="en-GB"/>
        </w:rPr>
        <w:t xml:space="preserve">threshold </w:t>
      </w:r>
      <w:proofErr w:type="gramStart"/>
      <w:r w:rsidR="00926D18" w:rsidRPr="00A132A3">
        <w:rPr>
          <w:rFonts w:ascii="Caput" w:hAnsi="Caput"/>
          <w:lang w:val="en-GB"/>
        </w:rPr>
        <w:t xml:space="preserve">is all but </w:t>
      </w:r>
      <w:r w:rsidR="00C52A87">
        <w:rPr>
          <w:rFonts w:ascii="Caput" w:hAnsi="Caput"/>
          <w:lang w:val="en-GB"/>
        </w:rPr>
        <w:t>breached</w:t>
      </w:r>
      <w:proofErr w:type="gramEnd"/>
      <w:r w:rsidR="00926D18" w:rsidRPr="00A132A3">
        <w:rPr>
          <w:rFonts w:ascii="Caput" w:hAnsi="Caput"/>
          <w:lang w:val="en-GB"/>
        </w:rPr>
        <w:t>.</w:t>
      </w:r>
    </w:p>
    <w:p w14:paraId="119EE6F9" w14:textId="77777777" w:rsidR="008670A1" w:rsidRPr="00A132A3" w:rsidRDefault="008670A1" w:rsidP="008670A1">
      <w:pPr>
        <w:rPr>
          <w:rFonts w:ascii="Caput" w:hAnsi="Caput"/>
          <w:lang w:val="en-GB"/>
        </w:rPr>
      </w:pPr>
    </w:p>
    <w:p w14:paraId="174B528C" w14:textId="71C8DC57" w:rsidR="001A495A" w:rsidRPr="00A132A3" w:rsidRDefault="008670A1" w:rsidP="001A495A">
      <w:pPr>
        <w:pStyle w:val="xparagraph"/>
        <w:shd w:val="clear" w:color="auto" w:fill="FFFFFF"/>
        <w:spacing w:before="0" w:beforeAutospacing="0" w:after="0" w:afterAutospacing="0" w:line="276" w:lineRule="auto"/>
        <w:rPr>
          <w:rStyle w:val="xnormaltextrun"/>
          <w:rFonts w:ascii="Caput" w:hAnsi="Caput"/>
          <w:i/>
          <w:color w:val="000000"/>
          <w:lang w:val="en-GB"/>
        </w:rPr>
      </w:pPr>
      <w:r w:rsidRPr="00A132A3">
        <w:rPr>
          <w:rFonts w:ascii="Caput" w:hAnsi="Caput"/>
          <w:b/>
          <w:color w:val="000000"/>
          <w:lang w:val="en-GB" w:eastAsia="ja-JP"/>
        </w:rPr>
        <w:t>Berlin</w:t>
      </w:r>
      <w:r w:rsidR="005B1BB2" w:rsidRPr="00A132A3">
        <w:rPr>
          <w:rFonts w:ascii="Caput" w:hAnsi="Caput"/>
          <w:b/>
          <w:color w:val="000000"/>
          <w:lang w:val="en-GB" w:eastAsia="ja-JP"/>
        </w:rPr>
        <w:t xml:space="preserve">, </w:t>
      </w:r>
      <w:r w:rsidR="00E32776" w:rsidRPr="00A132A3">
        <w:rPr>
          <w:rFonts w:ascii="Caput" w:hAnsi="Caput"/>
          <w:b/>
          <w:color w:val="000000"/>
          <w:lang w:val="en-GB" w:eastAsia="ja-JP"/>
        </w:rPr>
        <w:t>06</w:t>
      </w:r>
      <w:r w:rsidR="005B1BB2" w:rsidRPr="00A132A3">
        <w:rPr>
          <w:rFonts w:ascii="Caput" w:hAnsi="Caput"/>
          <w:b/>
          <w:color w:val="000000"/>
          <w:lang w:val="en-GB" w:eastAsia="ja-JP"/>
        </w:rPr>
        <w:t>/</w:t>
      </w:r>
      <w:r w:rsidR="00E32776" w:rsidRPr="00A132A3">
        <w:rPr>
          <w:rFonts w:ascii="Caput" w:hAnsi="Caput"/>
          <w:b/>
          <w:color w:val="000000"/>
          <w:lang w:val="en-GB" w:eastAsia="ja-JP"/>
        </w:rPr>
        <w:t>06</w:t>
      </w:r>
      <w:r w:rsidR="005B1BB2" w:rsidRPr="00A132A3">
        <w:rPr>
          <w:rFonts w:ascii="Caput" w:hAnsi="Caput"/>
          <w:b/>
          <w:color w:val="000000"/>
          <w:lang w:val="en-GB" w:eastAsia="ja-JP"/>
        </w:rPr>
        <w:t>/</w:t>
      </w:r>
      <w:r w:rsidR="00E32776" w:rsidRPr="00A132A3">
        <w:rPr>
          <w:rFonts w:ascii="Caput" w:hAnsi="Caput"/>
          <w:b/>
          <w:color w:val="000000"/>
          <w:lang w:val="en-GB" w:eastAsia="ja-JP"/>
        </w:rPr>
        <w:t>2024</w:t>
      </w:r>
      <w:r w:rsidRPr="00A132A3">
        <w:rPr>
          <w:rFonts w:ascii="Caput" w:hAnsi="Caput"/>
          <w:b/>
          <w:color w:val="000000"/>
          <w:lang w:val="en-GB" w:eastAsia="ja-JP"/>
        </w:rPr>
        <w:t>.</w:t>
      </w:r>
      <w:r w:rsidRPr="00A132A3">
        <w:rPr>
          <w:rFonts w:ascii="Caput" w:hAnsi="Caput"/>
          <w:color w:val="000000"/>
          <w:lang w:val="en-GB" w:eastAsia="ja-JP"/>
        </w:rPr>
        <w:t xml:space="preserve"> </w:t>
      </w:r>
      <w:r w:rsidR="0093636D" w:rsidRPr="00A132A3">
        <w:rPr>
          <w:rFonts w:ascii="Caput" w:hAnsi="Caput"/>
          <w:color w:val="000000"/>
          <w:lang w:val="en-GB" w:eastAsia="ja-JP"/>
        </w:rPr>
        <w:t xml:space="preserve">Global heating caused by humans is increasing at 0.26 degrees Celsius (°C) per decade – the highest rate since records began, according to new research by 57 leading international scientists. They find that in 2023, global surface temperatures were 1.43°C above their pre-industrial levels, with human activity accounting for 1.31°C of that figure. </w:t>
      </w:r>
      <w:r w:rsidR="001A495A" w:rsidRPr="00A132A3">
        <w:rPr>
          <w:rStyle w:val="xnormaltextrun"/>
          <w:rFonts w:ascii="Caput" w:hAnsi="Caput"/>
          <w:lang w:val="en-GB"/>
        </w:rPr>
        <w:t>The</w:t>
      </w:r>
      <w:r w:rsidR="001A495A" w:rsidRPr="00A132A3">
        <w:rPr>
          <w:rStyle w:val="xnormaltextrun"/>
          <w:rFonts w:ascii="Caput" w:hAnsi="Caput"/>
          <w:color w:val="000000"/>
          <w:lang w:val="en-GB"/>
        </w:rPr>
        <w:t xml:space="preserve"> “Indicators of Global Climate Change” research initiative </w:t>
      </w:r>
      <w:proofErr w:type="gramStart"/>
      <w:r w:rsidR="001A495A" w:rsidRPr="00A132A3">
        <w:rPr>
          <w:rStyle w:val="xnormaltextrun"/>
          <w:rFonts w:ascii="Caput" w:hAnsi="Caput"/>
          <w:color w:val="000000"/>
          <w:lang w:val="en-GB"/>
        </w:rPr>
        <w:t>is being led by the University of Leeds, and supported by the Berlin-based climate research institute MCC (Mercator Research Institute on Global Commons and Climate Change)</w:t>
      </w:r>
      <w:proofErr w:type="gramEnd"/>
      <w:r w:rsidR="001A495A" w:rsidRPr="00A132A3">
        <w:rPr>
          <w:rStyle w:val="xnormaltextrun"/>
          <w:rFonts w:ascii="Caput" w:hAnsi="Caput"/>
          <w:color w:val="000000"/>
          <w:lang w:val="en-GB"/>
        </w:rPr>
        <w:t xml:space="preserve">. The new indicator report </w:t>
      </w:r>
      <w:proofErr w:type="gramStart"/>
      <w:r w:rsidR="001A495A" w:rsidRPr="00A132A3">
        <w:rPr>
          <w:rStyle w:val="xnormaltextrun"/>
          <w:rFonts w:ascii="Caput" w:hAnsi="Caput"/>
          <w:color w:val="000000"/>
          <w:lang w:val="en-GB"/>
        </w:rPr>
        <w:t>has now been published</w:t>
      </w:r>
      <w:proofErr w:type="gramEnd"/>
      <w:r w:rsidR="001A495A" w:rsidRPr="00A132A3">
        <w:rPr>
          <w:rStyle w:val="xnormaltextrun"/>
          <w:rFonts w:ascii="Caput" w:hAnsi="Caput"/>
          <w:color w:val="000000"/>
          <w:lang w:val="en-GB"/>
        </w:rPr>
        <w:t xml:space="preserve"> in the renowned journal </w:t>
      </w:r>
      <w:r w:rsidR="001A495A" w:rsidRPr="00A132A3">
        <w:rPr>
          <w:rStyle w:val="xnormaltextrun"/>
          <w:rFonts w:ascii="Caput" w:hAnsi="Caput"/>
          <w:i/>
          <w:color w:val="000000"/>
          <w:lang w:val="en-GB"/>
        </w:rPr>
        <w:t>Earth System Science Data.</w:t>
      </w:r>
    </w:p>
    <w:p w14:paraId="2B357934" w14:textId="77777777" w:rsidR="001A495A" w:rsidRPr="00A132A3" w:rsidRDefault="001A495A" w:rsidP="001A495A">
      <w:pPr>
        <w:pStyle w:val="xparagraph"/>
        <w:shd w:val="clear" w:color="auto" w:fill="FFFFFF"/>
        <w:spacing w:before="0" w:beforeAutospacing="0" w:after="0" w:afterAutospacing="0" w:line="276" w:lineRule="auto"/>
        <w:rPr>
          <w:rFonts w:ascii="Caput" w:hAnsi="Caput"/>
          <w:lang w:val="en-GB"/>
        </w:rPr>
      </w:pPr>
    </w:p>
    <w:p w14:paraId="60F88FF7" w14:textId="2BEF45DB" w:rsidR="00B75343" w:rsidRPr="00A132A3" w:rsidRDefault="001A495A" w:rsidP="00926D18">
      <w:pPr>
        <w:rPr>
          <w:rFonts w:ascii="Caput" w:hAnsi="Caput"/>
          <w:color w:val="000000"/>
          <w:lang w:val="en-GB" w:eastAsia="ja-JP"/>
        </w:rPr>
      </w:pPr>
      <w:r w:rsidRPr="00A132A3">
        <w:rPr>
          <w:rFonts w:ascii="Caput" w:hAnsi="Caput"/>
          <w:color w:val="000000"/>
          <w:lang w:val="en-GB" w:eastAsia="ja-JP"/>
        </w:rPr>
        <w:t xml:space="preserve">The research finds that last year there were substantial additional </w:t>
      </w:r>
      <w:proofErr w:type="gramStart"/>
      <w:r w:rsidRPr="00A132A3">
        <w:rPr>
          <w:rFonts w:ascii="Caput" w:hAnsi="Caput"/>
          <w:color w:val="000000"/>
          <w:lang w:val="en-GB" w:eastAsia="ja-JP"/>
        </w:rPr>
        <w:t>emissions which</w:t>
      </w:r>
      <w:proofErr w:type="gramEnd"/>
      <w:r w:rsidRPr="00A132A3">
        <w:rPr>
          <w:rFonts w:ascii="Caput" w:hAnsi="Caput"/>
          <w:color w:val="000000"/>
          <w:lang w:val="en-GB" w:eastAsia="ja-JP"/>
        </w:rPr>
        <w:t xml:space="preserve"> are not directly caused by human activity, but by global heating itself. For example, warming and rainfall changes are driving increases in methane emissions from tropical wetland areas. These drive additional temperature rise. </w:t>
      </w:r>
      <w:r w:rsidR="00C52A87" w:rsidRPr="00A132A3">
        <w:rPr>
          <w:rFonts w:ascii="Caput" w:hAnsi="Caput"/>
          <w:color w:val="000000"/>
          <w:lang w:val="en-GB" w:eastAsia="ja-JP"/>
        </w:rPr>
        <w:t xml:space="preserve">High </w:t>
      </w:r>
      <w:proofErr w:type="gramStart"/>
      <w:r w:rsidR="00C52A87" w:rsidRPr="00A132A3">
        <w:rPr>
          <w:rFonts w:ascii="Caput" w:hAnsi="Caput"/>
          <w:color w:val="000000"/>
          <w:lang w:val="en-GB" w:eastAsia="ja-JP"/>
        </w:rPr>
        <w:t>greenhouse gas emission levels</w:t>
      </w:r>
      <w:proofErr w:type="gramEnd"/>
      <w:r w:rsidR="00C52A87" w:rsidRPr="00A132A3">
        <w:rPr>
          <w:rFonts w:ascii="Caput" w:hAnsi="Caput"/>
          <w:color w:val="000000"/>
          <w:lang w:val="en-GB" w:eastAsia="ja-JP"/>
        </w:rPr>
        <w:t xml:space="preserve"> are also affecting the Earth's energy balance: ocean buoys and satellites are tracking unprecedented flows of heat into the Earth’s oceans, ice caps, soils and atmosphere. </w:t>
      </w:r>
      <w:r w:rsidR="00926D18" w:rsidRPr="00A132A3">
        <w:rPr>
          <w:rFonts w:ascii="Caput" w:hAnsi="Caput"/>
          <w:color w:val="000000"/>
          <w:lang w:val="en-GB" w:eastAsia="ja-JP"/>
        </w:rPr>
        <w:t xml:space="preserve">On the other hand, </w:t>
      </w:r>
      <w:r w:rsidRPr="00A132A3">
        <w:rPr>
          <w:rFonts w:ascii="Caput" w:hAnsi="Caput"/>
          <w:color w:val="000000"/>
          <w:lang w:val="en-GB" w:eastAsia="ja-JP"/>
        </w:rPr>
        <w:t>northern hemisphere heating has led to increases of organic carbon emissions from wildfires</w:t>
      </w:r>
      <w:r w:rsidR="00926D18" w:rsidRPr="00A132A3">
        <w:rPr>
          <w:rFonts w:ascii="Caput" w:hAnsi="Caput"/>
          <w:color w:val="000000"/>
          <w:lang w:val="en-GB" w:eastAsia="ja-JP"/>
        </w:rPr>
        <w:t>, which</w:t>
      </w:r>
      <w:r w:rsidRPr="00A132A3">
        <w:rPr>
          <w:rFonts w:ascii="Caput" w:hAnsi="Caput"/>
          <w:color w:val="000000"/>
          <w:lang w:val="en-GB" w:eastAsia="ja-JP"/>
        </w:rPr>
        <w:t xml:space="preserve"> contribute a cooling effect.</w:t>
      </w:r>
      <w:r w:rsidR="00926D18" w:rsidRPr="00A132A3">
        <w:rPr>
          <w:rFonts w:ascii="Caput" w:hAnsi="Caput"/>
          <w:color w:val="000000"/>
          <w:lang w:val="en-GB" w:eastAsia="ja-JP"/>
        </w:rPr>
        <w:t xml:space="preserve"> </w:t>
      </w:r>
    </w:p>
    <w:p w14:paraId="74EBABDB" w14:textId="77777777" w:rsidR="001A495A" w:rsidRPr="00A132A3" w:rsidRDefault="001A495A" w:rsidP="001A495A">
      <w:pPr>
        <w:rPr>
          <w:rFonts w:ascii="Caput" w:hAnsi="Caput"/>
          <w:color w:val="000000"/>
          <w:lang w:val="en-GB" w:eastAsia="ja-JP"/>
        </w:rPr>
      </w:pPr>
    </w:p>
    <w:p w14:paraId="1286CD2F" w14:textId="2D034540" w:rsidR="0093636D" w:rsidRPr="00A132A3" w:rsidRDefault="00E32776" w:rsidP="00E32776">
      <w:pPr>
        <w:pStyle w:val="xparagraph"/>
        <w:shd w:val="clear" w:color="auto" w:fill="FFFFFF"/>
        <w:spacing w:before="0" w:beforeAutospacing="0" w:after="0" w:afterAutospacing="0" w:line="276" w:lineRule="auto"/>
        <w:rPr>
          <w:rStyle w:val="xnormaltextrun"/>
          <w:rFonts w:ascii="Caput" w:hAnsi="Caput"/>
          <w:color w:val="000000"/>
          <w:lang w:val="en-GB"/>
        </w:rPr>
      </w:pPr>
      <w:r w:rsidRPr="00A132A3">
        <w:rPr>
          <w:rStyle w:val="xnormaltextrun"/>
          <w:rFonts w:ascii="Caput" w:hAnsi="Caput"/>
          <w:color w:val="000000"/>
          <w:lang w:val="en-GB"/>
        </w:rPr>
        <w:t>“The analysis comes as climate experts meet in Bonn to prepare the ground for the COP29 climate conference</w:t>
      </w:r>
      <w:r w:rsidR="0093636D" w:rsidRPr="00A132A3">
        <w:rPr>
          <w:rStyle w:val="xnormaltextrun"/>
          <w:rFonts w:ascii="Caput" w:hAnsi="Caput"/>
          <w:color w:val="000000"/>
          <w:lang w:val="en-GB"/>
        </w:rPr>
        <w:t xml:space="preserve"> in Azerbaijan”, highlights</w:t>
      </w:r>
      <w:r w:rsidRPr="00A132A3">
        <w:rPr>
          <w:rStyle w:val="xnormaltextrun"/>
          <w:rFonts w:ascii="Caput" w:hAnsi="Caput"/>
          <w:color w:val="000000"/>
          <w:lang w:val="en-GB"/>
        </w:rPr>
        <w:t xml:space="preserve"> </w:t>
      </w:r>
      <w:hyperlink r:id="rId8" w:history="1">
        <w:r w:rsidRPr="00A132A3">
          <w:rPr>
            <w:rStyle w:val="Hyperlink"/>
            <w:rFonts w:ascii="Caput" w:hAnsi="Caput"/>
            <w:lang w:val="en-GB"/>
          </w:rPr>
          <w:t>Jan Minx</w:t>
        </w:r>
      </w:hyperlink>
      <w:r w:rsidRPr="00A132A3">
        <w:rPr>
          <w:rStyle w:val="xnormaltextrun"/>
          <w:rFonts w:ascii="Caput" w:hAnsi="Caput"/>
          <w:color w:val="000000"/>
          <w:lang w:val="en-GB"/>
        </w:rPr>
        <w:t xml:space="preserve">, head of the MCC working group Applied Sustainability Science, and co-author of the study. </w:t>
      </w:r>
      <w:r w:rsidR="0093636D" w:rsidRPr="00A132A3">
        <w:rPr>
          <w:rStyle w:val="xnormaltextrun"/>
          <w:rFonts w:ascii="Caput" w:hAnsi="Caput"/>
          <w:color w:val="000000"/>
          <w:lang w:val="en-GB"/>
        </w:rPr>
        <w:t>“By providing this new data updates, we aim to help close the information gap, particularly when climate indicators are changing rapidly.” The authoritative source of scientific information on the state of the climate is the UN’s Intergovernmental Panel on Climate Change (IPCC) but the turnaround time for its major assessments is five to ten years.</w:t>
      </w:r>
    </w:p>
    <w:p w14:paraId="3ADFEAA8" w14:textId="7700CF34" w:rsidR="00B75343" w:rsidRPr="00A132A3" w:rsidRDefault="00B75343" w:rsidP="00266B83">
      <w:pPr>
        <w:rPr>
          <w:rFonts w:ascii="Caput" w:hAnsi="Caput"/>
          <w:color w:val="000000"/>
          <w:lang w:val="en-GB" w:eastAsia="ja-JP"/>
        </w:rPr>
      </w:pPr>
    </w:p>
    <w:p w14:paraId="20A86893" w14:textId="10573E09" w:rsidR="00926D18" w:rsidRPr="00A132A3" w:rsidRDefault="00926D18" w:rsidP="00926D18">
      <w:pPr>
        <w:rPr>
          <w:rFonts w:ascii="Caput" w:hAnsi="Caput"/>
          <w:lang w:val="en-GB"/>
        </w:rPr>
      </w:pPr>
      <w:r w:rsidRPr="00A132A3">
        <w:rPr>
          <w:rStyle w:val="xnormaltextrun"/>
          <w:rFonts w:ascii="Caput" w:hAnsi="Caput"/>
          <w:color w:val="000000"/>
          <w:lang w:val="en-GB"/>
        </w:rPr>
        <w:t xml:space="preserve">According to the report, </w:t>
      </w:r>
      <w:r w:rsidRPr="00A132A3">
        <w:rPr>
          <w:rFonts w:ascii="Caput" w:hAnsi="Caput"/>
          <w:lang w:val="en-GB"/>
        </w:rPr>
        <w:t xml:space="preserve">the 1.5 degree Celsius </w:t>
      </w:r>
      <w:r w:rsidR="00C52A87">
        <w:rPr>
          <w:rFonts w:ascii="Caput" w:hAnsi="Caput"/>
          <w:lang w:val="en-GB"/>
        </w:rPr>
        <w:t>threshold</w:t>
      </w:r>
      <w:r w:rsidRPr="00A132A3">
        <w:rPr>
          <w:rFonts w:ascii="Caput" w:hAnsi="Caput"/>
          <w:lang w:val="en-GB"/>
        </w:rPr>
        <w:t xml:space="preserve"> noted in the Paris Agreement </w:t>
      </w:r>
      <w:proofErr w:type="gramStart"/>
      <w:r w:rsidRPr="00A132A3">
        <w:rPr>
          <w:rFonts w:ascii="Caput" w:hAnsi="Caput"/>
          <w:lang w:val="en-GB"/>
        </w:rPr>
        <w:t xml:space="preserve">is all but </w:t>
      </w:r>
      <w:r w:rsidR="00C52A87">
        <w:rPr>
          <w:rFonts w:ascii="Caput" w:hAnsi="Caput"/>
          <w:lang w:val="en-GB"/>
        </w:rPr>
        <w:t>breached</w:t>
      </w:r>
      <w:proofErr w:type="gramEnd"/>
      <w:r w:rsidRPr="00A132A3">
        <w:rPr>
          <w:rFonts w:ascii="Caput" w:hAnsi="Caput"/>
          <w:lang w:val="en-GB"/>
        </w:rPr>
        <w:t>.</w:t>
      </w:r>
    </w:p>
    <w:p w14:paraId="3C7EA42B" w14:textId="56B8D1E3" w:rsidR="00B75343" w:rsidRPr="00A132A3" w:rsidRDefault="00B75343" w:rsidP="00266B83">
      <w:pPr>
        <w:rPr>
          <w:rStyle w:val="xeop"/>
          <w:rFonts w:ascii="Caput" w:hAnsi="Caput"/>
          <w:color w:val="000000"/>
          <w:lang w:val="en-GB"/>
        </w:rPr>
      </w:pPr>
      <w:r w:rsidRPr="00A132A3">
        <w:rPr>
          <w:rStyle w:val="xnormaltextrun"/>
          <w:rFonts w:ascii="Caput" w:hAnsi="Caput"/>
          <w:color w:val="000000"/>
          <w:lang w:val="en-GB"/>
        </w:rPr>
        <w:t xml:space="preserve">The remaining carbon budget, i.e. how much carbon </w:t>
      </w:r>
      <w:proofErr w:type="gramStart"/>
      <w:r w:rsidRPr="00A132A3">
        <w:rPr>
          <w:rStyle w:val="xnormaltextrun"/>
          <w:rFonts w:ascii="Caput" w:hAnsi="Caput"/>
          <w:color w:val="000000"/>
          <w:lang w:val="en-GB"/>
        </w:rPr>
        <w:t>can be released</w:t>
      </w:r>
      <w:proofErr w:type="gramEnd"/>
      <w:r w:rsidRPr="00A132A3">
        <w:rPr>
          <w:rStyle w:val="xnormaltextrun"/>
          <w:rFonts w:ascii="Caput" w:hAnsi="Caput"/>
          <w:color w:val="000000"/>
          <w:lang w:val="en-GB"/>
        </w:rPr>
        <w:t xml:space="preserve"> into the atmosphere to give a 50 percent chance of keeping global temperature rise within 1.5°C, is estimated to have been at around 150 </w:t>
      </w:r>
      <w:proofErr w:type="spellStart"/>
      <w:r w:rsidRPr="00A132A3">
        <w:rPr>
          <w:rStyle w:val="xnormaltextrun"/>
          <w:rFonts w:ascii="Caput" w:hAnsi="Caput"/>
          <w:color w:val="000000"/>
          <w:lang w:val="en-GB"/>
        </w:rPr>
        <w:t>gigatonnes</w:t>
      </w:r>
      <w:proofErr w:type="spellEnd"/>
      <w:r w:rsidRPr="00A132A3">
        <w:rPr>
          <w:rStyle w:val="xnormaltextrun"/>
          <w:rFonts w:ascii="Caput" w:hAnsi="Caput"/>
          <w:color w:val="000000"/>
          <w:lang w:val="en-GB"/>
        </w:rPr>
        <w:t xml:space="preserve"> of carbon dioxide by the start of 2024</w:t>
      </w:r>
      <w:r w:rsidR="00926D18" w:rsidRPr="00A132A3">
        <w:rPr>
          <w:rStyle w:val="xnormaltextrun"/>
          <w:rFonts w:ascii="Caput" w:hAnsi="Caput"/>
          <w:color w:val="000000"/>
          <w:lang w:val="en-GB"/>
        </w:rPr>
        <w:t>. This represents</w:t>
      </w:r>
      <w:r w:rsidR="001A495A" w:rsidRPr="00A132A3">
        <w:rPr>
          <w:rStyle w:val="xnormaltextrun"/>
          <w:rFonts w:ascii="Caput" w:hAnsi="Caput"/>
          <w:color w:val="000000"/>
          <w:lang w:val="en-GB"/>
        </w:rPr>
        <w:t xml:space="preserve"> a reduction of 70</w:t>
      </w:r>
      <w:r w:rsidR="00926D18" w:rsidRPr="00A132A3">
        <w:rPr>
          <w:rStyle w:val="xnormaltextrun"/>
          <w:rFonts w:ascii="Caput" w:hAnsi="Caput"/>
          <w:color w:val="000000"/>
          <w:lang w:val="en-GB"/>
        </w:rPr>
        <w:t xml:space="preserve"> percent</w:t>
      </w:r>
      <w:r w:rsidR="001A495A" w:rsidRPr="00A132A3">
        <w:rPr>
          <w:rStyle w:val="xnormaltextrun"/>
          <w:rFonts w:ascii="Caput" w:hAnsi="Caput"/>
          <w:color w:val="000000"/>
          <w:lang w:val="en-GB"/>
        </w:rPr>
        <w:t xml:space="preserve"> over the last four years: </w:t>
      </w:r>
      <w:r w:rsidRPr="00A132A3">
        <w:rPr>
          <w:rStyle w:val="xnormaltextrun"/>
          <w:rFonts w:ascii="Caput" w:hAnsi="Caput"/>
          <w:color w:val="000000"/>
          <w:lang w:val="en-GB"/>
        </w:rPr>
        <w:t xml:space="preserve">in 2020, the IPCC had calculated it at around 500 </w:t>
      </w:r>
      <w:proofErr w:type="spellStart"/>
      <w:r w:rsidRPr="00A132A3">
        <w:rPr>
          <w:rStyle w:val="xnormaltextrun"/>
          <w:rFonts w:ascii="Caput" w:hAnsi="Caput"/>
          <w:color w:val="000000"/>
          <w:lang w:val="en-GB"/>
        </w:rPr>
        <w:t>gigatonnes</w:t>
      </w:r>
      <w:proofErr w:type="spellEnd"/>
      <w:r w:rsidRPr="00A132A3">
        <w:rPr>
          <w:rStyle w:val="xnormaltextrun"/>
          <w:rFonts w:ascii="Caput" w:hAnsi="Caput"/>
          <w:color w:val="000000"/>
          <w:lang w:val="en-GB"/>
        </w:rPr>
        <w:t xml:space="preserve">. </w:t>
      </w:r>
      <w:r w:rsidR="00926D18" w:rsidRPr="00A132A3">
        <w:rPr>
          <w:rStyle w:val="xnormaltextrun"/>
          <w:rFonts w:ascii="Caput" w:hAnsi="Caput"/>
          <w:color w:val="000000"/>
          <w:lang w:val="en-GB"/>
        </w:rPr>
        <w:t xml:space="preserve">The changes are the result of sustained record high levels of greenhouse gas emissions – the equivalent of 54 </w:t>
      </w:r>
      <w:proofErr w:type="spellStart"/>
      <w:r w:rsidR="00926D18" w:rsidRPr="00A132A3">
        <w:rPr>
          <w:rStyle w:val="xnormaltextrun"/>
          <w:rFonts w:ascii="Caput" w:hAnsi="Caput"/>
          <w:color w:val="000000"/>
          <w:lang w:val="en-GB"/>
        </w:rPr>
        <w:t>gigatonnes</w:t>
      </w:r>
      <w:proofErr w:type="spellEnd"/>
      <w:r w:rsidR="00926D18" w:rsidRPr="00A132A3">
        <w:rPr>
          <w:rStyle w:val="xnormaltextrun"/>
          <w:rFonts w:ascii="Caput" w:hAnsi="Caput"/>
          <w:color w:val="000000"/>
          <w:lang w:val="en-GB"/>
        </w:rPr>
        <w:t xml:space="preserve"> of carbon dioxide over the last year. </w:t>
      </w:r>
      <w:proofErr w:type="gramStart"/>
      <w:r w:rsidRPr="00A132A3">
        <w:rPr>
          <w:rStyle w:val="xeop"/>
          <w:rFonts w:ascii="Caput" w:hAnsi="Caput"/>
          <w:color w:val="000000"/>
          <w:lang w:val="en-GB"/>
        </w:rPr>
        <w:t xml:space="preserve">(Note: these figures are not comparable with those used in the calculation of the </w:t>
      </w:r>
      <w:hyperlink r:id="rId9" w:history="1">
        <w:r w:rsidRPr="00A132A3">
          <w:rPr>
            <w:rStyle w:val="Hyperlink"/>
            <w:rFonts w:ascii="Caput" w:hAnsi="Caput"/>
            <w:lang w:val="en-GB"/>
          </w:rPr>
          <w:t>MCC Carbon Clock</w:t>
        </w:r>
      </w:hyperlink>
      <w:r w:rsidRPr="00A132A3">
        <w:rPr>
          <w:rStyle w:val="xeop"/>
          <w:rFonts w:ascii="Caput" w:hAnsi="Caput"/>
          <w:color w:val="000000"/>
          <w:lang w:val="en-GB"/>
        </w:rPr>
        <w:t>, where the annual emission rate is CO</w:t>
      </w:r>
      <w:r w:rsidRPr="00A132A3">
        <w:rPr>
          <w:rStyle w:val="xeop"/>
          <w:rFonts w:ascii="Caput" w:hAnsi="Caput"/>
          <w:color w:val="000000"/>
          <w:vertAlign w:val="subscript"/>
          <w:lang w:val="en-GB"/>
        </w:rPr>
        <w:t>2</w:t>
      </w:r>
      <w:r w:rsidRPr="00A132A3">
        <w:rPr>
          <w:rStyle w:val="xeop"/>
          <w:rFonts w:ascii="Caput" w:hAnsi="Caput"/>
          <w:color w:val="000000"/>
          <w:lang w:val="en-GB"/>
        </w:rPr>
        <w:t xml:space="preserve"> only, the contribution of other greenhouse gases to global heating is subtracted before calculating the remaining carbon budget, and the budget is calculated with reference to a 67 rather than 50 percent probability of meeting the temperature target.)</w:t>
      </w:r>
      <w:proofErr w:type="gramEnd"/>
    </w:p>
    <w:p w14:paraId="49E80F12" w14:textId="66970D17" w:rsidR="00B75343" w:rsidRPr="00A132A3" w:rsidRDefault="00B75343" w:rsidP="00266B83">
      <w:pPr>
        <w:rPr>
          <w:rStyle w:val="xeop"/>
          <w:rFonts w:ascii="Caput" w:hAnsi="Caput"/>
          <w:color w:val="000000"/>
          <w:lang w:val="en-GB"/>
        </w:rPr>
      </w:pPr>
    </w:p>
    <w:p w14:paraId="1FA25F07" w14:textId="14104715" w:rsidR="00B75343" w:rsidRDefault="00B75343" w:rsidP="00E32776">
      <w:pPr>
        <w:rPr>
          <w:rStyle w:val="xnormaltextrun"/>
          <w:rFonts w:ascii="Caput" w:hAnsi="Caput"/>
          <w:color w:val="000000"/>
          <w:lang w:val="en-GB"/>
        </w:rPr>
      </w:pPr>
      <w:r w:rsidRPr="00A132A3">
        <w:rPr>
          <w:rStyle w:val="xnormaltextrun"/>
          <w:rFonts w:ascii="Caput" w:hAnsi="Caput"/>
          <w:color w:val="000000"/>
          <w:lang w:val="en-GB"/>
        </w:rPr>
        <w:t>Piers Forster, Director of the Priestley Centre for Climate Futures Leeds and lead author of the study, says: “</w:t>
      </w:r>
      <w:r w:rsidR="00E32776" w:rsidRPr="00A132A3">
        <w:rPr>
          <w:rStyle w:val="xnormaltextrun"/>
          <w:rFonts w:ascii="Caput" w:hAnsi="Caput"/>
          <w:color w:val="000000"/>
          <w:lang w:val="en-GB"/>
        </w:rPr>
        <w:t xml:space="preserve">Even though climate action has slowed the rise in greenhouse gas emissions, global temperatures are still heading in the wrong direction and faster than ever before. Our analysis </w:t>
      </w:r>
      <w:proofErr w:type="gramStart"/>
      <w:r w:rsidR="00E32776" w:rsidRPr="00A132A3">
        <w:rPr>
          <w:rStyle w:val="xnormaltextrun"/>
          <w:rFonts w:ascii="Caput" w:hAnsi="Caput"/>
          <w:color w:val="000000"/>
          <w:lang w:val="en-GB"/>
        </w:rPr>
        <w:t>is designed</w:t>
      </w:r>
      <w:proofErr w:type="gramEnd"/>
      <w:r w:rsidR="00E32776" w:rsidRPr="00A132A3">
        <w:rPr>
          <w:rStyle w:val="xnormaltextrun"/>
          <w:rFonts w:ascii="Caput" w:hAnsi="Caput"/>
          <w:color w:val="000000"/>
          <w:lang w:val="en-GB"/>
        </w:rPr>
        <w:t xml:space="preserve"> to track the long-term trends caused by human action. So, when observed temperature records are broken, as in last year, we can identify how much of the record is caused by natural factors, in this case less than 10 percent.“</w:t>
      </w:r>
    </w:p>
    <w:p w14:paraId="4F83A321" w14:textId="5AFE69B0" w:rsidR="000A3B5B" w:rsidRDefault="000A3B5B" w:rsidP="00E32776">
      <w:pPr>
        <w:rPr>
          <w:rStyle w:val="xnormaltextrun"/>
          <w:rFonts w:ascii="Caput" w:hAnsi="Caput"/>
          <w:color w:val="000000"/>
          <w:lang w:val="en-GB"/>
        </w:rPr>
      </w:pPr>
    </w:p>
    <w:p w14:paraId="6D295CAD" w14:textId="08764669" w:rsidR="000A3B5B" w:rsidRPr="00A132A3" w:rsidRDefault="000A3B5B" w:rsidP="00E32776">
      <w:pPr>
        <w:rPr>
          <w:rStyle w:val="xnormaltextrun"/>
          <w:rFonts w:ascii="Caput" w:hAnsi="Caput"/>
          <w:color w:val="000000"/>
          <w:lang w:val="en-GB"/>
        </w:rPr>
      </w:pPr>
      <w:ins w:id="0" w:author="William Lamb" w:date="2024-05-23T09:57:00Z">
        <w:r>
          <w:rPr>
            <w:rStyle w:val="xnormaltextrun"/>
            <w:rFonts w:ascii="Caput" w:hAnsi="Caput"/>
            <w:color w:val="000000"/>
            <w:lang w:val="en-GB"/>
          </w:rPr>
          <w:t>William Lamb</w:t>
        </w:r>
      </w:ins>
      <w:ins w:id="1" w:author="William Lamb" w:date="2024-05-23T09:58:00Z">
        <w:r>
          <w:rPr>
            <w:rStyle w:val="xnormaltextrun"/>
            <w:rFonts w:ascii="Caput" w:hAnsi="Caput"/>
            <w:color w:val="000000"/>
            <w:lang w:val="en-GB"/>
          </w:rPr>
          <w:t xml:space="preserve">, researcher in the MCC working group Applied Sustainability Science, and </w:t>
        </w:r>
      </w:ins>
      <w:ins w:id="2" w:author="William Lamb" w:date="2024-05-23T10:01:00Z">
        <w:r>
          <w:rPr>
            <w:rStyle w:val="xnormaltextrun"/>
            <w:rFonts w:ascii="Caput" w:hAnsi="Caput"/>
            <w:color w:val="000000"/>
            <w:lang w:val="en-GB"/>
          </w:rPr>
          <w:t xml:space="preserve">lead author </w:t>
        </w:r>
      </w:ins>
      <w:ins w:id="3" w:author="William Lamb" w:date="2024-05-23T09:58:00Z">
        <w:r>
          <w:rPr>
            <w:rStyle w:val="xnormaltextrun"/>
            <w:rFonts w:ascii="Caput" w:hAnsi="Caput"/>
            <w:color w:val="000000"/>
            <w:lang w:val="en-GB"/>
          </w:rPr>
          <w:t xml:space="preserve">of </w:t>
        </w:r>
      </w:ins>
      <w:ins w:id="4" w:author="William Lamb" w:date="2024-05-23T10:01:00Z">
        <w:r>
          <w:rPr>
            <w:rStyle w:val="xnormaltextrun"/>
            <w:rFonts w:ascii="Caput" w:hAnsi="Caput"/>
            <w:color w:val="000000"/>
            <w:lang w:val="en-GB"/>
          </w:rPr>
          <w:t xml:space="preserve">emissions section of </w:t>
        </w:r>
      </w:ins>
      <w:ins w:id="5" w:author="William Lamb" w:date="2024-05-23T09:58:00Z">
        <w:r>
          <w:rPr>
            <w:rStyle w:val="xnormaltextrun"/>
            <w:rFonts w:ascii="Caput" w:hAnsi="Caput"/>
            <w:color w:val="000000"/>
            <w:lang w:val="en-GB"/>
          </w:rPr>
          <w:t>the study says: “Until we dramatically</w:t>
        </w:r>
      </w:ins>
      <w:ins w:id="6" w:author="William Lamb" w:date="2024-05-23T09:59:00Z">
        <w:r>
          <w:rPr>
            <w:rStyle w:val="xnormaltextrun"/>
            <w:rFonts w:ascii="Caput" w:hAnsi="Caput"/>
            <w:color w:val="000000"/>
            <w:lang w:val="en-GB"/>
          </w:rPr>
          <w:t xml:space="preserve"> reduce deforestation and the combustion of coal, oil and gas, </w:t>
        </w:r>
      </w:ins>
      <w:ins w:id="7" w:author="William Lamb" w:date="2024-05-23T10:00:00Z">
        <w:r>
          <w:rPr>
            <w:rStyle w:val="xnormaltextrun"/>
            <w:rFonts w:ascii="Caput" w:hAnsi="Caput"/>
            <w:color w:val="000000"/>
            <w:lang w:val="en-GB"/>
          </w:rPr>
          <w:t>greenhouse gases will continue to accumulate in the atmosphere and drive climate impacts.”</w:t>
        </w:r>
      </w:ins>
    </w:p>
    <w:p w14:paraId="18F25399" w14:textId="6AFD3CDF" w:rsidR="00E32776" w:rsidRPr="00A132A3" w:rsidRDefault="00E32776" w:rsidP="00E32776">
      <w:pPr>
        <w:rPr>
          <w:rStyle w:val="xnormaltextrun"/>
          <w:rFonts w:ascii="Caput" w:hAnsi="Caput"/>
          <w:color w:val="000000"/>
          <w:lang w:val="en-GB"/>
        </w:rPr>
      </w:pPr>
    </w:p>
    <w:p w14:paraId="2E7EACF3" w14:textId="1CD6C98D" w:rsidR="00E32776" w:rsidRPr="00A132A3" w:rsidRDefault="00E32776" w:rsidP="00E32776">
      <w:pPr>
        <w:rPr>
          <w:rStyle w:val="xnormaltextrun"/>
          <w:rFonts w:ascii="Caput" w:hAnsi="Caput"/>
          <w:color w:val="000000"/>
          <w:lang w:val="en-GB"/>
        </w:rPr>
      </w:pPr>
      <w:r w:rsidRPr="000A3B5B">
        <w:rPr>
          <w:rFonts w:ascii="Caput" w:hAnsi="Caput"/>
          <w:lang w:val="en-GB"/>
        </w:rPr>
        <w:t xml:space="preserve">The </w:t>
      </w:r>
      <w:r w:rsidR="00A132A3" w:rsidRPr="000A3B5B">
        <w:rPr>
          <w:rFonts w:ascii="Caput" w:hAnsi="Caput"/>
          <w:lang w:val="en-GB"/>
        </w:rPr>
        <w:t>annual</w:t>
      </w:r>
      <w:r w:rsidRPr="000A3B5B">
        <w:rPr>
          <w:rFonts w:ascii="Caput" w:hAnsi="Caput"/>
          <w:lang w:val="en-GB"/>
        </w:rPr>
        <w:t xml:space="preserve"> report </w:t>
      </w:r>
      <w:proofErr w:type="gramStart"/>
      <w:r w:rsidRPr="000A3B5B">
        <w:rPr>
          <w:rFonts w:ascii="Caput" w:hAnsi="Caput"/>
          <w:lang w:val="en-GB"/>
        </w:rPr>
        <w:t>is accompanied</w:t>
      </w:r>
      <w:proofErr w:type="gramEnd"/>
      <w:r w:rsidRPr="000A3B5B">
        <w:rPr>
          <w:rFonts w:ascii="Caput" w:hAnsi="Caput"/>
          <w:lang w:val="en-GB"/>
        </w:rPr>
        <w:t xml:space="preserve"> by an open data, </w:t>
      </w:r>
      <w:bookmarkStart w:id="8" w:name="_GoBack"/>
      <w:bookmarkEnd w:id="8"/>
      <w:r w:rsidRPr="000A3B5B">
        <w:rPr>
          <w:rFonts w:ascii="Caput" w:hAnsi="Caput"/>
          <w:lang w:val="en-GB"/>
        </w:rPr>
        <w:t xml:space="preserve">open science platform </w:t>
      </w:r>
      <w:r w:rsidR="00A132A3" w:rsidRPr="000A3B5B">
        <w:rPr>
          <w:rFonts w:ascii="Caput" w:hAnsi="Caput"/>
          <w:lang w:val="en-GB"/>
        </w:rPr>
        <w:t>“</w:t>
      </w:r>
      <w:r w:rsidRPr="000A3B5B">
        <w:rPr>
          <w:rFonts w:ascii="Caput" w:hAnsi="Caput"/>
          <w:lang w:val="en-GB"/>
        </w:rPr>
        <w:t>Climate Change Tracker</w:t>
      </w:r>
      <w:r w:rsidR="00A132A3" w:rsidRPr="000A3B5B">
        <w:rPr>
          <w:rFonts w:ascii="Caput" w:hAnsi="Caput"/>
          <w:lang w:val="en-GB"/>
        </w:rPr>
        <w:t>”. The dashboard provides</w:t>
      </w:r>
      <w:r w:rsidRPr="000A3B5B">
        <w:rPr>
          <w:rFonts w:ascii="Caput" w:hAnsi="Caput"/>
          <w:lang w:val="en-GB"/>
        </w:rPr>
        <w:t xml:space="preserve"> easy access to updated information on the key climate indicators every year.  </w:t>
      </w:r>
    </w:p>
    <w:p w14:paraId="52DF7355" w14:textId="77777777" w:rsidR="00404A8F" w:rsidRPr="00A132A3" w:rsidRDefault="00404A8F" w:rsidP="008670A1">
      <w:pPr>
        <w:rPr>
          <w:rFonts w:ascii="Caput" w:hAnsi="Caput"/>
          <w:lang w:val="en-GB"/>
        </w:rPr>
      </w:pPr>
    </w:p>
    <w:p w14:paraId="7D35C852" w14:textId="77777777" w:rsidR="00FB58AC" w:rsidRPr="00A132A3" w:rsidRDefault="00FB58AC" w:rsidP="00FB58AC">
      <w:pPr>
        <w:pStyle w:val="xparagraph"/>
        <w:shd w:val="clear" w:color="auto" w:fill="FFFFFF"/>
        <w:spacing w:before="0" w:beforeAutospacing="0" w:after="0" w:afterAutospacing="0" w:line="276" w:lineRule="auto"/>
        <w:rPr>
          <w:rFonts w:ascii="Caput" w:hAnsi="Caput"/>
          <w:b/>
          <w:color w:val="000000"/>
          <w:lang w:val="en-GB" w:eastAsia="ja-JP"/>
        </w:rPr>
      </w:pPr>
      <w:r w:rsidRPr="00A132A3">
        <w:rPr>
          <w:rFonts w:ascii="Caput" w:hAnsi="Caput"/>
          <w:b/>
          <w:color w:val="000000"/>
          <w:lang w:val="en-GB" w:eastAsia="ja-JP"/>
        </w:rPr>
        <w:t>Further information:</w:t>
      </w:r>
    </w:p>
    <w:p w14:paraId="0BE199AE" w14:textId="4A01CBC5" w:rsidR="00FB58AC" w:rsidRPr="00A132A3" w:rsidRDefault="00FB58AC" w:rsidP="00FB58AC">
      <w:pPr>
        <w:pStyle w:val="xparagraph"/>
        <w:numPr>
          <w:ilvl w:val="0"/>
          <w:numId w:val="3"/>
        </w:numPr>
        <w:shd w:val="clear" w:color="auto" w:fill="FFFFFF"/>
        <w:spacing w:before="0" w:beforeAutospacing="0" w:after="0" w:afterAutospacing="0"/>
        <w:rPr>
          <w:rStyle w:val="xnormaltextrun"/>
          <w:rFonts w:ascii="Caput" w:hAnsi="Caput"/>
          <w:lang w:val="en-GB" w:eastAsia="ja-JP"/>
        </w:rPr>
      </w:pPr>
      <w:r w:rsidRPr="00A132A3">
        <w:rPr>
          <w:rFonts w:ascii="Caput" w:hAnsi="Caput" w:cs="NimbusRomNo9L-Medi"/>
          <w:lang w:val="en-GB"/>
        </w:rPr>
        <w:t xml:space="preserve">The study: Forster, P., Smith, C., Walsh, T., Lamb, W., </w:t>
      </w:r>
      <w:proofErr w:type="spellStart"/>
      <w:r w:rsidRPr="00A132A3">
        <w:rPr>
          <w:rFonts w:ascii="Caput" w:hAnsi="Caput" w:cs="NimbusRomNo9L-Medi"/>
          <w:lang w:val="en-GB"/>
        </w:rPr>
        <w:t>Lamboll</w:t>
      </w:r>
      <w:proofErr w:type="spellEnd"/>
      <w:r w:rsidRPr="00A132A3">
        <w:rPr>
          <w:rFonts w:ascii="Caput" w:hAnsi="Caput" w:cs="NimbusRomNo9L-Medi"/>
          <w:lang w:val="en-GB"/>
        </w:rPr>
        <w:t xml:space="preserve">, R., Hall, B., Hauser, M., </w:t>
      </w:r>
      <w:proofErr w:type="spellStart"/>
      <w:r w:rsidRPr="00A132A3">
        <w:rPr>
          <w:rFonts w:ascii="Caput" w:hAnsi="Caput" w:cs="NimbusRomNo9L-Medi"/>
          <w:lang w:val="en-GB"/>
        </w:rPr>
        <w:t>Ribes</w:t>
      </w:r>
      <w:proofErr w:type="spellEnd"/>
      <w:r w:rsidRPr="00A132A3">
        <w:rPr>
          <w:rFonts w:ascii="Caput" w:hAnsi="Caput" w:cs="NimbusRomNo9L-Medi"/>
          <w:lang w:val="en-GB"/>
        </w:rPr>
        <w:t xml:space="preserve">, A., Rosen, D., Gillett, N., Palmer, M., Rogelj, J., von </w:t>
      </w:r>
      <w:proofErr w:type="spellStart"/>
      <w:r w:rsidRPr="00A132A3">
        <w:rPr>
          <w:rFonts w:ascii="Caput" w:hAnsi="Caput" w:cs="NimbusRomNo9L-Medi"/>
          <w:lang w:val="en-GB"/>
        </w:rPr>
        <w:t>Schuckmann</w:t>
      </w:r>
      <w:proofErr w:type="spellEnd"/>
      <w:r w:rsidRPr="00A132A3">
        <w:rPr>
          <w:rFonts w:ascii="Caput" w:hAnsi="Caput" w:cs="NimbusRomNo9L-Medi"/>
          <w:lang w:val="en-GB"/>
        </w:rPr>
        <w:t xml:space="preserve">, K., </w:t>
      </w:r>
      <w:proofErr w:type="spellStart"/>
      <w:r w:rsidRPr="00A132A3">
        <w:rPr>
          <w:rFonts w:ascii="Caput" w:hAnsi="Caput" w:cs="NimbusRomNo9L-Medi"/>
          <w:lang w:val="en-GB"/>
        </w:rPr>
        <w:t>Tre</w:t>
      </w:r>
      <w:r w:rsidR="007D1E3A" w:rsidRPr="00A132A3">
        <w:rPr>
          <w:rFonts w:ascii="Caput" w:hAnsi="Caput" w:cs="NimbusRomNo9L-Medi"/>
          <w:lang w:val="en-GB"/>
        </w:rPr>
        <w:t>w</w:t>
      </w:r>
      <w:r w:rsidRPr="00A132A3">
        <w:rPr>
          <w:rFonts w:ascii="Caput" w:hAnsi="Caput" w:cs="NimbusRomNo9L-Medi"/>
          <w:lang w:val="en-GB"/>
        </w:rPr>
        <w:t>in</w:t>
      </w:r>
      <w:proofErr w:type="spellEnd"/>
      <w:r w:rsidRPr="00A132A3">
        <w:rPr>
          <w:rFonts w:ascii="Caput" w:hAnsi="Caput" w:cs="NimbusRomNo9L-Medi"/>
          <w:lang w:val="en-GB"/>
        </w:rPr>
        <w:t xml:space="preserve">, B., Allen, M., Andrew, R., Betts, R., Boyer, T., </w:t>
      </w:r>
      <w:proofErr w:type="spellStart"/>
      <w:r w:rsidRPr="00A132A3">
        <w:rPr>
          <w:rFonts w:ascii="Caput" w:hAnsi="Caput" w:cs="NimbusRomNo9L-Medi"/>
          <w:lang w:val="en-GB"/>
        </w:rPr>
        <w:t>Buontempo</w:t>
      </w:r>
      <w:proofErr w:type="spellEnd"/>
      <w:r w:rsidRPr="00A132A3">
        <w:rPr>
          <w:rFonts w:ascii="Caput" w:hAnsi="Caput" w:cs="NimbusRomNo9L-Medi"/>
          <w:lang w:val="en-GB"/>
        </w:rPr>
        <w:t xml:space="preserve">, C., Burgess, S., </w:t>
      </w:r>
      <w:proofErr w:type="spellStart"/>
      <w:r w:rsidRPr="00A132A3">
        <w:rPr>
          <w:rFonts w:ascii="Caput" w:hAnsi="Caput" w:cs="NimbusRomNo9L-Medi"/>
          <w:lang w:val="en-GB"/>
        </w:rPr>
        <w:t>Cagnazzo</w:t>
      </w:r>
      <w:proofErr w:type="spellEnd"/>
      <w:r w:rsidRPr="00A132A3">
        <w:rPr>
          <w:rFonts w:ascii="Caput" w:hAnsi="Caput" w:cs="NimbusRomNo9L-Medi"/>
          <w:lang w:val="en-GB"/>
        </w:rPr>
        <w:t xml:space="preserve">, C., Cheng, L., Friedlingstein, P., </w:t>
      </w:r>
      <w:proofErr w:type="spellStart"/>
      <w:r w:rsidRPr="00A132A3">
        <w:rPr>
          <w:rFonts w:ascii="Caput" w:hAnsi="Caput" w:cs="NimbusRomNo9L-Medi"/>
          <w:lang w:val="en-GB"/>
        </w:rPr>
        <w:t>Gettelman</w:t>
      </w:r>
      <w:proofErr w:type="spellEnd"/>
      <w:r w:rsidRPr="00A132A3">
        <w:rPr>
          <w:rFonts w:ascii="Caput" w:hAnsi="Caput" w:cs="NimbusRomNo9L-Medi"/>
          <w:lang w:val="en-GB"/>
        </w:rPr>
        <w:t xml:space="preserve">, Gütschow, J., Ishii, M., Jenkins, S., Lan, X., </w:t>
      </w:r>
      <w:proofErr w:type="spellStart"/>
      <w:r w:rsidRPr="00A132A3">
        <w:rPr>
          <w:rFonts w:ascii="Caput" w:hAnsi="Caput" w:cs="NimbusRomNo9L-Medi"/>
          <w:lang w:val="en-GB"/>
        </w:rPr>
        <w:t>Morice</w:t>
      </w:r>
      <w:proofErr w:type="spellEnd"/>
      <w:r w:rsidRPr="00A132A3">
        <w:rPr>
          <w:rFonts w:ascii="Caput" w:hAnsi="Caput" w:cs="NimbusRomNo9L-Medi"/>
          <w:lang w:val="en-GB"/>
        </w:rPr>
        <w:t xml:space="preserve">, C., </w:t>
      </w:r>
      <w:proofErr w:type="spellStart"/>
      <w:r w:rsidRPr="00A132A3">
        <w:rPr>
          <w:rFonts w:ascii="Caput" w:hAnsi="Caput" w:cs="NimbusRomNo9L-Medi"/>
          <w:lang w:val="en-GB"/>
        </w:rPr>
        <w:t>Muhle</w:t>
      </w:r>
      <w:proofErr w:type="spellEnd"/>
      <w:r w:rsidRPr="00A132A3">
        <w:rPr>
          <w:rFonts w:ascii="Caput" w:hAnsi="Caput" w:cs="NimbusRomNo9L-Medi"/>
          <w:lang w:val="en-GB"/>
        </w:rPr>
        <w:t xml:space="preserve">, J., </w:t>
      </w:r>
      <w:proofErr w:type="spellStart"/>
      <w:r w:rsidRPr="00A132A3">
        <w:rPr>
          <w:rFonts w:ascii="Caput" w:hAnsi="Caput" w:cs="NimbusRomNo9L-Medi"/>
          <w:lang w:val="en-GB"/>
        </w:rPr>
        <w:t>Kadow</w:t>
      </w:r>
      <w:proofErr w:type="spellEnd"/>
      <w:r w:rsidRPr="00A132A3">
        <w:rPr>
          <w:rFonts w:ascii="Caput" w:hAnsi="Caput" w:cs="NimbusRomNo9L-Medi"/>
          <w:lang w:val="en-GB"/>
        </w:rPr>
        <w:t xml:space="preserve">, C., Kennedy, J., </w:t>
      </w:r>
      <w:proofErr w:type="spellStart"/>
      <w:r w:rsidRPr="00A132A3">
        <w:rPr>
          <w:rFonts w:ascii="Caput" w:hAnsi="Caput" w:cs="NimbusRomNo9L-Medi"/>
          <w:lang w:val="en-GB"/>
        </w:rPr>
        <w:t>Killick</w:t>
      </w:r>
      <w:proofErr w:type="spellEnd"/>
      <w:r w:rsidRPr="00A132A3">
        <w:rPr>
          <w:rFonts w:ascii="Caput" w:hAnsi="Caput" w:cs="NimbusRomNo9L-Medi"/>
          <w:lang w:val="en-GB"/>
        </w:rPr>
        <w:t>,</w:t>
      </w:r>
      <w:r w:rsidR="007D1E3A" w:rsidRPr="00A132A3">
        <w:rPr>
          <w:rFonts w:ascii="Caput" w:hAnsi="Caput" w:cs="NimbusRomNo9L-Medi"/>
          <w:lang w:val="en-GB"/>
        </w:rPr>
        <w:t xml:space="preserve"> R., </w:t>
      </w:r>
      <w:proofErr w:type="spellStart"/>
      <w:r w:rsidRPr="00A132A3">
        <w:rPr>
          <w:rFonts w:ascii="Caput" w:hAnsi="Caput" w:cs="NimbusRomNo9L-Medi"/>
          <w:lang w:val="en-GB"/>
        </w:rPr>
        <w:t>Krummel</w:t>
      </w:r>
      <w:proofErr w:type="spellEnd"/>
      <w:r w:rsidRPr="00A132A3">
        <w:rPr>
          <w:rFonts w:ascii="Caput" w:hAnsi="Caput" w:cs="NimbusRomNo9L-Medi"/>
          <w:lang w:val="en-GB"/>
        </w:rPr>
        <w:t xml:space="preserve">, P., R., Minx, J., </w:t>
      </w:r>
      <w:proofErr w:type="spellStart"/>
      <w:r w:rsidRPr="00A132A3">
        <w:rPr>
          <w:rFonts w:ascii="Caput" w:hAnsi="Caput" w:cs="NimbusRomNo9L-Medi"/>
          <w:lang w:val="en-GB"/>
        </w:rPr>
        <w:t>Myhre</w:t>
      </w:r>
      <w:proofErr w:type="spellEnd"/>
      <w:r w:rsidRPr="00A132A3">
        <w:rPr>
          <w:rFonts w:ascii="Caput" w:hAnsi="Caput" w:cs="NimbusRomNo9L-Medi"/>
          <w:lang w:val="en-GB"/>
        </w:rPr>
        <w:t xml:space="preserve">, G., </w:t>
      </w:r>
      <w:proofErr w:type="spellStart"/>
      <w:r w:rsidRPr="00A132A3">
        <w:rPr>
          <w:rFonts w:ascii="Caput" w:hAnsi="Caput" w:cs="NimbusRomNo9L-Medi"/>
          <w:lang w:val="en-GB"/>
        </w:rPr>
        <w:t>Naik</w:t>
      </w:r>
      <w:proofErr w:type="spellEnd"/>
      <w:r w:rsidRPr="00A132A3">
        <w:rPr>
          <w:rFonts w:ascii="Caput" w:hAnsi="Caput" w:cs="NimbusRomNo9L-Medi"/>
          <w:lang w:val="en-GB"/>
        </w:rPr>
        <w:t xml:space="preserve">, V., Peters, G., Pirani, A., Pongratz, J., </w:t>
      </w:r>
      <w:proofErr w:type="spellStart"/>
      <w:r w:rsidRPr="00A132A3">
        <w:rPr>
          <w:rFonts w:ascii="Caput" w:hAnsi="Caput" w:cs="NimbusRomNo9L-Medi"/>
          <w:lang w:val="en-GB"/>
        </w:rPr>
        <w:t>Schleussner</w:t>
      </w:r>
      <w:proofErr w:type="spellEnd"/>
      <w:r w:rsidRPr="00A132A3">
        <w:rPr>
          <w:rFonts w:ascii="Caput" w:hAnsi="Caput" w:cs="NimbusRomNo9L-Medi"/>
          <w:lang w:val="en-GB"/>
        </w:rPr>
        <w:t xml:space="preserve">, </w:t>
      </w:r>
      <w:proofErr w:type="spellStart"/>
      <w:r w:rsidRPr="00A132A3">
        <w:rPr>
          <w:rFonts w:ascii="Caput" w:hAnsi="Caput" w:cs="NimbusRomNo9L-Medi"/>
          <w:lang w:val="en-GB"/>
        </w:rPr>
        <w:t>Seneviratne</w:t>
      </w:r>
      <w:proofErr w:type="spellEnd"/>
      <w:r w:rsidRPr="00A132A3">
        <w:rPr>
          <w:rFonts w:ascii="Caput" w:hAnsi="Caput" w:cs="NimbusRomNo9L-Medi"/>
          <w:lang w:val="en-GB"/>
        </w:rPr>
        <w:t xml:space="preserve">, S., C., </w:t>
      </w:r>
      <w:proofErr w:type="spellStart"/>
      <w:r w:rsidRPr="00A132A3">
        <w:rPr>
          <w:rFonts w:ascii="Caput" w:hAnsi="Caput" w:cs="NimbusRomNo9L-Medi"/>
          <w:lang w:val="en-GB"/>
        </w:rPr>
        <w:t>Szopa</w:t>
      </w:r>
      <w:proofErr w:type="spellEnd"/>
      <w:r w:rsidRPr="00A132A3">
        <w:rPr>
          <w:rFonts w:ascii="Caput" w:hAnsi="Caput" w:cs="NimbusRomNo9L-Medi"/>
          <w:lang w:val="en-GB"/>
        </w:rPr>
        <w:t xml:space="preserve">, S., Thorne, P., </w:t>
      </w:r>
      <w:proofErr w:type="spellStart"/>
      <w:r w:rsidRPr="00A132A3">
        <w:rPr>
          <w:rFonts w:ascii="Caput" w:hAnsi="Caput" w:cs="NimbusRomNo9L-Medi"/>
          <w:lang w:val="en-GB"/>
        </w:rPr>
        <w:t>Kovilakam</w:t>
      </w:r>
      <w:proofErr w:type="spellEnd"/>
      <w:r w:rsidRPr="00A132A3">
        <w:rPr>
          <w:rFonts w:ascii="Caput" w:hAnsi="Caput" w:cs="NimbusRomNo9L-Medi"/>
          <w:lang w:val="en-GB"/>
        </w:rPr>
        <w:t xml:space="preserve">, M., </w:t>
      </w:r>
      <w:proofErr w:type="spellStart"/>
      <w:r w:rsidRPr="00A132A3">
        <w:rPr>
          <w:rFonts w:ascii="Caput" w:hAnsi="Caput" w:cs="NimbusRomNo9L-Medi"/>
          <w:lang w:val="en-GB"/>
        </w:rPr>
        <w:t>Majamäki</w:t>
      </w:r>
      <w:proofErr w:type="spellEnd"/>
      <w:r w:rsidRPr="00A132A3">
        <w:rPr>
          <w:rFonts w:ascii="Caput" w:hAnsi="Caput" w:cs="NimbusRomNo9L-Medi"/>
          <w:lang w:val="en-GB"/>
        </w:rPr>
        <w:t xml:space="preserve">, E., </w:t>
      </w:r>
      <w:proofErr w:type="spellStart"/>
      <w:r w:rsidRPr="00A132A3">
        <w:rPr>
          <w:rFonts w:ascii="Caput" w:hAnsi="Caput" w:cs="NimbusRomNo9L-Medi"/>
          <w:lang w:val="en-GB"/>
        </w:rPr>
        <w:t>Jalkanen</w:t>
      </w:r>
      <w:proofErr w:type="spellEnd"/>
      <w:r w:rsidRPr="00A132A3">
        <w:rPr>
          <w:rFonts w:ascii="Caput" w:hAnsi="Caput" w:cs="NimbusRomNo9L-Medi"/>
          <w:lang w:val="en-GB"/>
        </w:rPr>
        <w:t xml:space="preserve">, J., van </w:t>
      </w:r>
      <w:proofErr w:type="spellStart"/>
      <w:r w:rsidRPr="00A132A3">
        <w:rPr>
          <w:rFonts w:ascii="Caput" w:hAnsi="Caput" w:cs="NimbusRomNo9L-Medi"/>
          <w:lang w:val="en-GB"/>
        </w:rPr>
        <w:t>Marle</w:t>
      </w:r>
      <w:proofErr w:type="spellEnd"/>
      <w:r w:rsidRPr="00A132A3">
        <w:rPr>
          <w:rFonts w:ascii="Caput" w:hAnsi="Caput" w:cs="NimbusRomNo9L-Medi"/>
          <w:lang w:val="en-GB"/>
        </w:rPr>
        <w:t xml:space="preserve">, M., </w:t>
      </w:r>
      <w:proofErr w:type="spellStart"/>
      <w:r w:rsidRPr="00A132A3">
        <w:rPr>
          <w:rFonts w:ascii="Caput" w:hAnsi="Caput" w:cs="NimbusRomNo9L-Medi"/>
          <w:lang w:val="en-GB"/>
        </w:rPr>
        <w:t>Hoesly</w:t>
      </w:r>
      <w:proofErr w:type="spellEnd"/>
      <w:r w:rsidRPr="00A132A3">
        <w:rPr>
          <w:rFonts w:ascii="Caput" w:hAnsi="Caput" w:cs="NimbusRomNo9L-Medi"/>
          <w:lang w:val="en-GB"/>
        </w:rPr>
        <w:t xml:space="preserve">, R., Rohde, R., Schumacher, D., van der </w:t>
      </w:r>
      <w:proofErr w:type="spellStart"/>
      <w:r w:rsidRPr="00A132A3">
        <w:rPr>
          <w:rFonts w:ascii="Caput" w:hAnsi="Caput" w:cs="NimbusRomNo9L-Medi"/>
          <w:lang w:val="en-GB"/>
        </w:rPr>
        <w:t>Werf</w:t>
      </w:r>
      <w:proofErr w:type="spellEnd"/>
      <w:r w:rsidRPr="00A132A3">
        <w:rPr>
          <w:rFonts w:ascii="Caput" w:hAnsi="Caput" w:cs="NimbusRomNo9L-Medi"/>
          <w:lang w:val="en-GB"/>
        </w:rPr>
        <w:t xml:space="preserve">, G., </w:t>
      </w:r>
      <w:proofErr w:type="spellStart"/>
      <w:r w:rsidRPr="00A132A3">
        <w:rPr>
          <w:rFonts w:ascii="Caput" w:hAnsi="Caput" w:cs="NimbusRomNo9L-Medi"/>
          <w:lang w:val="en-GB"/>
        </w:rPr>
        <w:t>Vose</w:t>
      </w:r>
      <w:proofErr w:type="spellEnd"/>
      <w:r w:rsidRPr="00A132A3">
        <w:rPr>
          <w:rFonts w:ascii="Caput" w:hAnsi="Caput" w:cs="NimbusRomNo9L-Medi"/>
          <w:lang w:val="en-GB"/>
        </w:rPr>
        <w:t xml:space="preserve">, R., </w:t>
      </w:r>
      <w:proofErr w:type="spellStart"/>
      <w:r w:rsidRPr="00A132A3">
        <w:rPr>
          <w:rFonts w:ascii="Caput" w:hAnsi="Caput" w:cs="NimbusRomNo9L-Medi"/>
          <w:lang w:val="en-GB"/>
        </w:rPr>
        <w:t>Zickfeld</w:t>
      </w:r>
      <w:proofErr w:type="spellEnd"/>
      <w:r w:rsidRPr="00A132A3">
        <w:rPr>
          <w:rFonts w:ascii="Caput" w:hAnsi="Caput" w:cs="NimbusRomNo9L-Medi"/>
          <w:lang w:val="en-GB"/>
        </w:rPr>
        <w:t>, K., Zhang, X., Masson-</w:t>
      </w:r>
      <w:proofErr w:type="spellStart"/>
      <w:r w:rsidRPr="00A132A3">
        <w:rPr>
          <w:rFonts w:ascii="Caput" w:hAnsi="Caput" w:cs="NimbusRomNo9L-Medi"/>
          <w:lang w:val="en-GB"/>
        </w:rPr>
        <w:t>Delmotte</w:t>
      </w:r>
      <w:proofErr w:type="spellEnd"/>
      <w:r w:rsidRPr="00A132A3">
        <w:rPr>
          <w:rFonts w:ascii="Caput" w:hAnsi="Caput" w:cs="NimbusRomNo9L-Medi"/>
          <w:lang w:val="en-GB"/>
        </w:rPr>
        <w:t xml:space="preserve">, V., </w:t>
      </w:r>
      <w:proofErr w:type="spellStart"/>
      <w:r w:rsidRPr="00A132A3">
        <w:rPr>
          <w:rFonts w:ascii="Caput" w:hAnsi="Caput" w:cs="NimbusRomNo9L-Medi"/>
          <w:lang w:val="en-GB"/>
        </w:rPr>
        <w:t>Zhai</w:t>
      </w:r>
      <w:proofErr w:type="spellEnd"/>
      <w:r w:rsidRPr="00A132A3">
        <w:rPr>
          <w:rFonts w:ascii="Caput" w:hAnsi="Caput" w:cs="NimbusRomNo9L-Medi"/>
          <w:lang w:val="en-GB"/>
        </w:rPr>
        <w:t>, P., 202</w:t>
      </w:r>
      <w:r w:rsidR="007D1E3A" w:rsidRPr="00A132A3">
        <w:rPr>
          <w:rFonts w:ascii="Caput" w:hAnsi="Caput" w:cs="NimbusRomNo9L-Medi"/>
          <w:lang w:val="en-GB"/>
        </w:rPr>
        <w:t>4</w:t>
      </w:r>
      <w:r w:rsidRPr="00A132A3">
        <w:rPr>
          <w:rFonts w:ascii="Caput" w:hAnsi="Caput" w:cs="NimbusRomNo9L-Medi"/>
          <w:lang w:val="en-GB"/>
        </w:rPr>
        <w:t xml:space="preserve">, </w:t>
      </w:r>
      <w:r w:rsidRPr="00A132A3">
        <w:rPr>
          <w:rStyle w:val="xnormaltextrun"/>
          <w:rFonts w:ascii="Caput" w:hAnsi="Caput"/>
          <w:iCs/>
          <w:color w:val="000000"/>
          <w:lang w:val="en-GB"/>
        </w:rPr>
        <w:t>Indicators of Global Climate Change 202</w:t>
      </w:r>
      <w:r w:rsidR="007D1E3A" w:rsidRPr="00A132A3">
        <w:rPr>
          <w:rStyle w:val="xnormaltextrun"/>
          <w:rFonts w:ascii="Caput" w:hAnsi="Caput"/>
          <w:iCs/>
          <w:color w:val="000000"/>
          <w:lang w:val="en-GB"/>
        </w:rPr>
        <w:t>3</w:t>
      </w:r>
      <w:r w:rsidRPr="00A132A3">
        <w:rPr>
          <w:rStyle w:val="xnormaltextrun"/>
          <w:rFonts w:ascii="Caput" w:hAnsi="Caput"/>
          <w:iCs/>
          <w:color w:val="000000"/>
          <w:lang w:val="en-GB"/>
        </w:rPr>
        <w:t xml:space="preserve">: annual update of </w:t>
      </w:r>
      <w:r w:rsidR="007D1E3A" w:rsidRPr="00A132A3">
        <w:rPr>
          <w:rStyle w:val="xnormaltextrun"/>
          <w:rFonts w:ascii="Caput" w:hAnsi="Caput"/>
          <w:iCs/>
          <w:color w:val="000000"/>
          <w:lang w:val="en-GB"/>
        </w:rPr>
        <w:t>key</w:t>
      </w:r>
      <w:r w:rsidRPr="00A132A3">
        <w:rPr>
          <w:rStyle w:val="xnormaltextrun"/>
          <w:rFonts w:ascii="Caput" w:hAnsi="Caput"/>
          <w:iCs/>
          <w:color w:val="000000"/>
          <w:lang w:val="en-GB"/>
        </w:rPr>
        <w:t xml:space="preserve"> indicators of the state of the climate system and human influenc</w:t>
      </w:r>
      <w:r w:rsidRPr="00A132A3">
        <w:rPr>
          <w:rStyle w:val="xnormaltextrun"/>
          <w:rFonts w:ascii="Caput" w:hAnsi="Caput"/>
          <w:color w:val="000000"/>
          <w:lang w:val="en-GB"/>
        </w:rPr>
        <w:t xml:space="preserve">e, </w:t>
      </w:r>
      <w:r w:rsidRPr="00A132A3">
        <w:rPr>
          <w:rStyle w:val="xnormaltextrun"/>
          <w:rFonts w:ascii="Caput" w:hAnsi="Caput"/>
          <w:i/>
          <w:color w:val="000000"/>
          <w:lang w:val="en-GB"/>
        </w:rPr>
        <w:t>Earth System Science Data</w:t>
      </w:r>
      <w:r w:rsidR="007D1E3A" w:rsidRPr="00A132A3">
        <w:rPr>
          <w:rStyle w:val="xnormaltextrun"/>
          <w:rFonts w:ascii="Caput" w:hAnsi="Caput"/>
          <w:i/>
          <w:color w:val="000000"/>
          <w:lang w:val="en-GB"/>
        </w:rPr>
        <w:br/>
      </w:r>
      <w:r w:rsidR="007D1E3A" w:rsidRPr="000A3B5B">
        <w:rPr>
          <w:rFonts w:ascii="Caput" w:hAnsi="Caput"/>
          <w:b/>
          <w:color w:val="FF0000"/>
          <w:lang w:val="en-GB"/>
        </w:rPr>
        <w:t>https://doi.org.ölkjölkjölkjölkjöklj</w:t>
      </w:r>
    </w:p>
    <w:p w14:paraId="6FE0F19B" w14:textId="77777777" w:rsidR="00FB58AC" w:rsidRPr="00A132A3" w:rsidRDefault="00FB58AC" w:rsidP="00FB58AC">
      <w:pPr>
        <w:pStyle w:val="xparagraph"/>
        <w:numPr>
          <w:ilvl w:val="0"/>
          <w:numId w:val="3"/>
        </w:numPr>
        <w:shd w:val="clear" w:color="auto" w:fill="FFFFFF"/>
        <w:spacing w:before="0" w:beforeAutospacing="0" w:after="0" w:afterAutospacing="0" w:line="276" w:lineRule="auto"/>
        <w:rPr>
          <w:rFonts w:ascii="Caput" w:hAnsi="Caput"/>
          <w:lang w:val="en-GB" w:eastAsia="ja-JP"/>
        </w:rPr>
      </w:pPr>
      <w:r w:rsidRPr="00A132A3">
        <w:rPr>
          <w:rFonts w:ascii="Caput" w:hAnsi="Caput"/>
          <w:lang w:val="en-GB" w:eastAsia="ja-JP"/>
        </w:rPr>
        <w:t xml:space="preserve">The data platform “Climate Change Tracker”: </w:t>
      </w:r>
      <w:hyperlink r:id="rId10" w:history="1">
        <w:r w:rsidRPr="00A132A3">
          <w:rPr>
            <w:rStyle w:val="Hyperlink"/>
            <w:rFonts w:ascii="Caput" w:hAnsi="Caput"/>
            <w:lang w:val="en-GB" w:eastAsia="ja-JP"/>
          </w:rPr>
          <w:t>https://climatechangetracker.org/igcc</w:t>
        </w:r>
      </w:hyperlink>
    </w:p>
    <w:p w14:paraId="23A1AD5D" w14:textId="77777777" w:rsidR="00FB58AC" w:rsidRPr="00A132A3" w:rsidRDefault="00FB58AC" w:rsidP="00FB58AC">
      <w:pPr>
        <w:pStyle w:val="xparagraph"/>
        <w:numPr>
          <w:ilvl w:val="0"/>
          <w:numId w:val="3"/>
        </w:numPr>
        <w:shd w:val="clear" w:color="auto" w:fill="FFFFFF"/>
        <w:spacing w:before="0" w:beforeAutospacing="0" w:after="0" w:afterAutospacing="0" w:line="276" w:lineRule="auto"/>
        <w:rPr>
          <w:rFonts w:ascii="Caput" w:hAnsi="Caput"/>
          <w:lang w:val="en-GB" w:eastAsia="ja-JP"/>
        </w:rPr>
      </w:pPr>
      <w:r w:rsidRPr="00A132A3">
        <w:rPr>
          <w:rFonts w:ascii="Caput" w:hAnsi="Caput"/>
          <w:lang w:val="en-GB" w:eastAsia="ja-JP"/>
        </w:rPr>
        <w:t xml:space="preserve">The website “Indicators of Global Climate Change”: </w:t>
      </w:r>
      <w:hyperlink r:id="rId11" w:history="1">
        <w:r w:rsidRPr="00A132A3">
          <w:rPr>
            <w:rStyle w:val="Hyperlink"/>
            <w:rFonts w:ascii="Caput" w:hAnsi="Caput"/>
            <w:lang w:val="en-GB" w:eastAsia="ja-JP"/>
          </w:rPr>
          <w:t>https://www.igcc.earth/</w:t>
        </w:r>
      </w:hyperlink>
    </w:p>
    <w:p w14:paraId="0D03EBE0" w14:textId="77777777" w:rsidR="009055AE" w:rsidRPr="00A132A3" w:rsidRDefault="009055AE" w:rsidP="009055AE">
      <w:pPr>
        <w:widowControl w:val="0"/>
        <w:autoSpaceDE w:val="0"/>
        <w:autoSpaceDN w:val="0"/>
        <w:adjustRightInd w:val="0"/>
        <w:spacing w:line="264" w:lineRule="auto"/>
        <w:rPr>
          <w:rFonts w:ascii="Caput" w:hAnsi="Caput"/>
          <w:b/>
          <w:bCs/>
          <w:color w:val="000000"/>
          <w:lang w:val="en-GB" w:eastAsia="ja-JP"/>
        </w:rPr>
      </w:pPr>
    </w:p>
    <w:p w14:paraId="3DC985C3" w14:textId="77777777" w:rsidR="00AC0294" w:rsidRPr="00A132A3" w:rsidRDefault="00AC0294" w:rsidP="00AC0294">
      <w:pPr>
        <w:rPr>
          <w:rFonts w:ascii="Caput" w:hAnsi="Caput"/>
          <w:b/>
          <w:lang w:val="en-GB"/>
        </w:rPr>
      </w:pPr>
      <w:r w:rsidRPr="00A132A3">
        <w:rPr>
          <w:rFonts w:ascii="Caput" w:hAnsi="Caput"/>
          <w:b/>
          <w:lang w:val="en-GB"/>
        </w:rPr>
        <w:t>About MCC</w:t>
      </w:r>
    </w:p>
    <w:p w14:paraId="771D50A5" w14:textId="7F041D21" w:rsidR="00AC0294" w:rsidRPr="00A132A3" w:rsidRDefault="00C63053" w:rsidP="004D211C">
      <w:pPr>
        <w:widowControl w:val="0"/>
        <w:autoSpaceDE w:val="0"/>
        <w:autoSpaceDN w:val="0"/>
        <w:adjustRightInd w:val="0"/>
        <w:spacing w:line="264" w:lineRule="auto"/>
        <w:rPr>
          <w:rFonts w:ascii="Caput" w:hAnsi="Caput"/>
          <w:color w:val="000000"/>
          <w:lang w:val="en-GB" w:eastAsia="ja-JP"/>
        </w:rPr>
      </w:pPr>
      <w:r w:rsidRPr="00A132A3">
        <w:rPr>
          <w:rFonts w:ascii="Caput" w:hAnsi="Caput"/>
          <w:color w:val="000000"/>
          <w:lang w:val="en-GB" w:eastAsia="ja-JP"/>
        </w:rPr>
        <w:t xml:space="preserve">MCC explores and provides solution-oriented policy portfolios for climate mitigation, for governing the global commons in general, and for enhancing the many </w:t>
      </w:r>
      <w:r w:rsidR="00551F85" w:rsidRPr="00A132A3">
        <w:rPr>
          <w:rFonts w:ascii="Caput" w:hAnsi="Caput"/>
          <w:color w:val="000000"/>
          <w:lang w:val="en-GB" w:eastAsia="ja-JP"/>
        </w:rPr>
        <w:t>aspects of human well</w:t>
      </w:r>
      <w:r w:rsidRPr="00A132A3">
        <w:rPr>
          <w:rFonts w:ascii="Caput" w:hAnsi="Caput"/>
          <w:color w:val="000000"/>
          <w:lang w:val="en-GB" w:eastAsia="ja-JP"/>
        </w:rPr>
        <w:t>being</w:t>
      </w:r>
      <w:r w:rsidR="00AC0294" w:rsidRPr="00A132A3">
        <w:rPr>
          <w:rFonts w:ascii="Caput" w:hAnsi="Caput"/>
          <w:color w:val="000000"/>
          <w:lang w:val="en-GB" w:eastAsia="ja-JP"/>
        </w:rPr>
        <w:t xml:space="preserve">. Our </w:t>
      </w:r>
      <w:r w:rsidR="009311F6" w:rsidRPr="00A132A3">
        <w:rPr>
          <w:rFonts w:ascii="Caput" w:hAnsi="Caput"/>
          <w:color w:val="000000"/>
          <w:lang w:val="en-GB" w:eastAsia="ja-JP"/>
        </w:rPr>
        <w:t>six</w:t>
      </w:r>
      <w:r w:rsidR="00AC0294" w:rsidRPr="00A132A3">
        <w:rPr>
          <w:rFonts w:ascii="Caput" w:hAnsi="Caput"/>
          <w:color w:val="000000"/>
          <w:lang w:val="en-GB" w:eastAsia="ja-JP"/>
        </w:rPr>
        <w:t xml:space="preserve"> working groups are active in fields like economic growth and development, resources and international trade, cities and infrastructure, governance, and scientific policy advice. Co-founded by the Mercator Foundation and the Potsdam Institute for Climate Impact Research.</w:t>
      </w:r>
      <w:r w:rsidR="00AC0294" w:rsidRPr="00A132A3">
        <w:rPr>
          <w:rFonts w:ascii="Caput" w:hAnsi="Caput"/>
          <w:w w:val="98"/>
          <w:lang w:val="en-GB"/>
        </w:rPr>
        <w:t xml:space="preserve"> |</w:t>
      </w:r>
      <w:r w:rsidR="00AC0294" w:rsidRPr="00A132A3">
        <w:rPr>
          <w:rFonts w:ascii="Caput" w:hAnsi="Caput"/>
          <w:lang w:val="en-GB"/>
        </w:rPr>
        <w:t xml:space="preserve"> </w:t>
      </w:r>
      <w:hyperlink r:id="rId12" w:history="1">
        <w:r w:rsidR="00AC0294" w:rsidRPr="00A132A3">
          <w:rPr>
            <w:rStyle w:val="Hyperlink"/>
            <w:rFonts w:ascii="Caput" w:hAnsi="Caput" w:cs="Verdana,Bold"/>
            <w:bCs/>
            <w:lang w:val="en-GB"/>
          </w:rPr>
          <w:t>www.mcc-berlin.net/en</w:t>
        </w:r>
      </w:hyperlink>
      <w:r w:rsidR="00AC0294" w:rsidRPr="00A132A3">
        <w:rPr>
          <w:rFonts w:ascii="Caput" w:hAnsi="Caput"/>
          <w:lang w:val="en-GB"/>
        </w:rPr>
        <w:t xml:space="preserve"> | </w:t>
      </w:r>
      <w:hyperlink r:id="rId13" w:history="1">
        <w:r w:rsidR="00AC0294" w:rsidRPr="00A132A3">
          <w:rPr>
            <w:rStyle w:val="Hyperlink"/>
            <w:rFonts w:ascii="Caput" w:hAnsi="Caput"/>
            <w:lang w:val="en-GB" w:eastAsia="ja-JP"/>
          </w:rPr>
          <w:t>https://twitter.com/MCC_Berlin</w:t>
        </w:r>
      </w:hyperlink>
    </w:p>
    <w:p w14:paraId="3AABBCBB" w14:textId="77777777" w:rsidR="00AC0294" w:rsidRPr="00A132A3" w:rsidRDefault="00AC0294" w:rsidP="00AC0294">
      <w:pPr>
        <w:widowControl w:val="0"/>
        <w:autoSpaceDE w:val="0"/>
        <w:autoSpaceDN w:val="0"/>
        <w:adjustRightInd w:val="0"/>
        <w:spacing w:line="264" w:lineRule="auto"/>
        <w:rPr>
          <w:rFonts w:ascii="Caput" w:hAnsi="Caput"/>
          <w:lang w:val="en-GB"/>
        </w:rPr>
      </w:pPr>
    </w:p>
    <w:p w14:paraId="7F8C7B7E" w14:textId="77777777" w:rsidR="00AC0294" w:rsidRPr="00A132A3" w:rsidRDefault="00AC0294" w:rsidP="00AC0294">
      <w:pPr>
        <w:widowControl w:val="0"/>
        <w:autoSpaceDE w:val="0"/>
        <w:autoSpaceDN w:val="0"/>
        <w:adjustRightInd w:val="0"/>
        <w:spacing w:line="264" w:lineRule="auto"/>
        <w:rPr>
          <w:rFonts w:ascii="Caput" w:hAnsi="Caput"/>
          <w:b/>
          <w:bCs/>
          <w:color w:val="000000"/>
          <w:lang w:val="en-GB" w:eastAsia="ja-JP"/>
        </w:rPr>
      </w:pPr>
      <w:r w:rsidRPr="00A132A3">
        <w:rPr>
          <w:rFonts w:ascii="Caput" w:hAnsi="Caput"/>
          <w:b/>
          <w:bCs/>
          <w:color w:val="000000"/>
          <w:lang w:val="en-GB" w:eastAsia="ja-JP"/>
        </w:rPr>
        <w:t>Media contact:</w:t>
      </w:r>
    </w:p>
    <w:p w14:paraId="4B6A9399" w14:textId="77777777" w:rsidR="00AC0294" w:rsidRPr="00A132A3" w:rsidRDefault="00AC0294" w:rsidP="00AC0294">
      <w:pPr>
        <w:widowControl w:val="0"/>
        <w:autoSpaceDE w:val="0"/>
        <w:autoSpaceDN w:val="0"/>
        <w:adjustRightInd w:val="0"/>
        <w:spacing w:line="264" w:lineRule="auto"/>
        <w:rPr>
          <w:rFonts w:ascii="Caput" w:hAnsi="Caput"/>
          <w:color w:val="000000"/>
          <w:lang w:val="en-GB" w:eastAsia="ja-JP"/>
        </w:rPr>
      </w:pPr>
      <w:r w:rsidRPr="00A132A3">
        <w:rPr>
          <w:rFonts w:ascii="Caput" w:hAnsi="Caput"/>
          <w:color w:val="000000"/>
          <w:lang w:val="en-GB" w:eastAsia="ja-JP"/>
        </w:rPr>
        <w:t>Ulrich von Lampe</w:t>
      </w:r>
    </w:p>
    <w:p w14:paraId="52AD341D" w14:textId="77777777" w:rsidR="00AC0294" w:rsidRPr="00A132A3" w:rsidRDefault="00AC0294" w:rsidP="00AC0294">
      <w:pPr>
        <w:widowControl w:val="0"/>
        <w:autoSpaceDE w:val="0"/>
        <w:autoSpaceDN w:val="0"/>
        <w:adjustRightInd w:val="0"/>
        <w:spacing w:line="264" w:lineRule="auto"/>
        <w:rPr>
          <w:rFonts w:ascii="Caput" w:hAnsi="Caput"/>
          <w:color w:val="000000"/>
          <w:lang w:val="en-GB" w:eastAsia="ja-JP"/>
        </w:rPr>
      </w:pPr>
      <w:r w:rsidRPr="00A132A3">
        <w:rPr>
          <w:rFonts w:ascii="Caput" w:hAnsi="Caput"/>
          <w:color w:val="000000"/>
          <w:lang w:val="en-GB" w:eastAsia="ja-JP"/>
        </w:rPr>
        <w:t>Head of Press and Public Relations</w:t>
      </w:r>
    </w:p>
    <w:p w14:paraId="59B52D14" w14:textId="77777777" w:rsidR="00AC0294" w:rsidRPr="00A132A3" w:rsidRDefault="00AC0294" w:rsidP="00AC0294">
      <w:pPr>
        <w:widowControl w:val="0"/>
        <w:autoSpaceDE w:val="0"/>
        <w:autoSpaceDN w:val="0"/>
        <w:adjustRightInd w:val="0"/>
        <w:spacing w:line="264" w:lineRule="auto"/>
        <w:rPr>
          <w:rFonts w:ascii="Caput" w:hAnsi="Caput"/>
          <w:color w:val="000000"/>
          <w:lang w:val="en-GB" w:eastAsia="ja-JP"/>
        </w:rPr>
      </w:pPr>
      <w:r w:rsidRPr="00A132A3">
        <w:rPr>
          <w:rFonts w:ascii="Caput" w:hAnsi="Caput"/>
          <w:color w:val="000000"/>
          <w:lang w:val="en-GB" w:eastAsia="ja-JP"/>
        </w:rPr>
        <w:lastRenderedPageBreak/>
        <w:t>Mercator Research Institute on Global Commons and Climate Change (MCC)</w:t>
      </w:r>
    </w:p>
    <w:p w14:paraId="168F2B5D" w14:textId="77777777" w:rsidR="00AC0294" w:rsidRPr="00A132A3" w:rsidRDefault="00AC0294" w:rsidP="00AC0294">
      <w:pPr>
        <w:widowControl w:val="0"/>
        <w:autoSpaceDE w:val="0"/>
        <w:autoSpaceDN w:val="0"/>
        <w:adjustRightInd w:val="0"/>
        <w:spacing w:line="264" w:lineRule="auto"/>
        <w:rPr>
          <w:rFonts w:ascii="Caput" w:hAnsi="Caput"/>
          <w:color w:val="000000"/>
          <w:lang w:val="en-GB" w:eastAsia="ja-JP"/>
        </w:rPr>
      </w:pPr>
      <w:r w:rsidRPr="00A132A3">
        <w:rPr>
          <w:rFonts w:ascii="Caput" w:hAnsi="Caput"/>
          <w:color w:val="000000"/>
          <w:lang w:val="en-GB" w:eastAsia="ja-JP"/>
        </w:rPr>
        <w:t>Telephone: +49 (0) 30 338 5537 201 / Mobile: +49 (0) 171 1964 449</w:t>
      </w:r>
    </w:p>
    <w:p w14:paraId="1AFC2F61" w14:textId="64F5C2FE" w:rsidR="008670A1" w:rsidRPr="00A132A3" w:rsidRDefault="00AC0294" w:rsidP="00866FBD">
      <w:pPr>
        <w:widowControl w:val="0"/>
        <w:autoSpaceDE w:val="0"/>
        <w:autoSpaceDN w:val="0"/>
        <w:adjustRightInd w:val="0"/>
        <w:spacing w:line="264" w:lineRule="auto"/>
        <w:rPr>
          <w:rFonts w:ascii="Caput" w:hAnsi="Caput"/>
          <w:color w:val="000000"/>
          <w:lang w:val="en-GB" w:eastAsia="ja-JP"/>
        </w:rPr>
      </w:pPr>
      <w:r w:rsidRPr="00A132A3">
        <w:rPr>
          <w:rFonts w:ascii="Caput" w:hAnsi="Caput"/>
          <w:color w:val="000000"/>
          <w:lang w:val="en-GB" w:eastAsia="ja-JP"/>
        </w:rPr>
        <w:t xml:space="preserve">Email: </w:t>
      </w:r>
      <w:hyperlink r:id="rId14" w:history="1">
        <w:r w:rsidRPr="00A132A3">
          <w:rPr>
            <w:rStyle w:val="Hyperlink"/>
            <w:rFonts w:ascii="Caput" w:hAnsi="Caput"/>
            <w:lang w:val="en-GB" w:eastAsia="ja-JP"/>
          </w:rPr>
          <w:t>lampe@mcc-berlin.net</w:t>
        </w:r>
      </w:hyperlink>
    </w:p>
    <w:sectPr w:rsidR="008670A1" w:rsidRPr="00A132A3" w:rsidSect="008670A1">
      <w:headerReference w:type="default" r:id="rId15"/>
      <w:footerReference w:type="default" r:id="rId16"/>
      <w:pgSz w:w="11906" w:h="16838"/>
      <w:pgMar w:top="851" w:right="1274" w:bottom="851" w:left="1276" w:header="708" w:footer="4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AD5AA" w14:textId="77777777" w:rsidR="004D36ED" w:rsidRDefault="004D36ED" w:rsidP="008670A1">
      <w:pPr>
        <w:spacing w:line="240" w:lineRule="auto"/>
      </w:pPr>
      <w:r>
        <w:separator/>
      </w:r>
    </w:p>
  </w:endnote>
  <w:endnote w:type="continuationSeparator" w:id="0">
    <w:p w14:paraId="346B3D2D" w14:textId="77777777" w:rsidR="004D36ED" w:rsidRDefault="004D36ED" w:rsidP="008670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put">
    <w:panose1 w:val="020B0503030403020204"/>
    <w:charset w:val="00"/>
    <w:family w:val="swiss"/>
    <w:notTrueType/>
    <w:pitch w:val="variable"/>
    <w:sig w:usb0="800000AF" w:usb1="5000205B"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Verdan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FFD5A" w14:textId="77777777" w:rsidR="00E328F4" w:rsidRDefault="00E328F4">
    <w:pPr>
      <w:pStyle w:val="Fuzeile"/>
      <w:rPr>
        <w:sz w:val="18"/>
        <w:szCs w:val="18"/>
      </w:rPr>
    </w:pPr>
  </w:p>
  <w:p w14:paraId="17CDA37F" w14:textId="77777777" w:rsidR="006700D7" w:rsidRDefault="006700D7">
    <w:pPr>
      <w:pStyle w:val="Fuzeile"/>
      <w:rPr>
        <w:rFonts w:ascii="Caput" w:hAnsi="Caput"/>
        <w:color w:val="A6A6A6" w:themeColor="background1" w:themeShade="A6"/>
        <w:sz w:val="18"/>
        <w:szCs w:val="18"/>
      </w:rPr>
    </w:pPr>
  </w:p>
  <w:p w14:paraId="22C757F7" w14:textId="12E8A22C" w:rsidR="00E328F4" w:rsidRPr="00937F90" w:rsidRDefault="006700D7">
    <w:pPr>
      <w:pStyle w:val="Fuzeile"/>
      <w:rPr>
        <w:rFonts w:ascii="Caput" w:hAnsi="Caput"/>
        <w:color w:val="262626" w:themeColor="text1" w:themeTint="D9"/>
        <w:sz w:val="18"/>
        <w:szCs w:val="18"/>
        <w:lang w:val="en-GB"/>
      </w:rPr>
    </w:pPr>
    <w:r w:rsidRPr="00937F90">
      <w:rPr>
        <w:rFonts w:ascii="Caput" w:hAnsi="Caput"/>
        <w:color w:val="262626" w:themeColor="text1" w:themeTint="D9"/>
        <w:sz w:val="18"/>
        <w:szCs w:val="18"/>
        <w:lang w:val="en-GB"/>
      </w:rPr>
      <w:t xml:space="preserve">MCC </w:t>
    </w:r>
    <w:r w:rsidR="00A35A34" w:rsidRPr="00937F90">
      <w:rPr>
        <w:rFonts w:ascii="Caput" w:hAnsi="Caput"/>
        <w:color w:val="262626" w:themeColor="text1" w:themeTint="D9"/>
        <w:sz w:val="18"/>
        <w:szCs w:val="18"/>
        <w:lang w:val="en-GB"/>
      </w:rPr>
      <w:t xml:space="preserve">was </w:t>
    </w:r>
    <w:r w:rsidRPr="00937F90">
      <w:rPr>
        <w:rFonts w:ascii="Caput" w:hAnsi="Caput"/>
        <w:color w:val="262626" w:themeColor="text1" w:themeTint="D9"/>
        <w:sz w:val="18"/>
        <w:szCs w:val="18"/>
        <w:lang w:val="en-GB"/>
      </w:rPr>
      <w:t>f</w:t>
    </w:r>
    <w:r w:rsidR="00E328F4" w:rsidRPr="00937F90">
      <w:rPr>
        <w:rFonts w:ascii="Caput" w:hAnsi="Caput"/>
        <w:color w:val="262626" w:themeColor="text1" w:themeTint="D9"/>
        <w:sz w:val="18"/>
        <w:szCs w:val="18"/>
        <w:lang w:val="en-GB"/>
      </w:rPr>
      <w:t>ounded jointly by:</w:t>
    </w:r>
  </w:p>
  <w:p w14:paraId="400F6CCC" w14:textId="77777777" w:rsidR="00E328F4" w:rsidRDefault="00E328F4">
    <w:pPr>
      <w:pStyle w:val="Fuzeile"/>
    </w:pPr>
    <w:r>
      <w:rPr>
        <w:noProof/>
        <w:lang w:val="en-GB" w:eastAsia="en-GB"/>
      </w:rPr>
      <w:drawing>
        <wp:inline distT="0" distB="0" distL="0" distR="0" wp14:anchorId="1EE2F3AE" wp14:editId="03AB15A2">
          <wp:extent cx="1207135" cy="322317"/>
          <wp:effectExtent l="0" t="0" r="0" b="1905"/>
          <wp:docPr id="2"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07135" cy="322317"/>
                  </a:xfrm>
                  <a:prstGeom prst="rect">
                    <a:avLst/>
                  </a:prstGeom>
                  <a:noFill/>
                  <a:ln>
                    <a:noFill/>
                  </a:ln>
                </pic:spPr>
              </pic:pic>
            </a:graphicData>
          </a:graphic>
        </wp:inline>
      </w:drawing>
    </w:r>
    <w:r>
      <w:tab/>
    </w:r>
    <w:r>
      <w:rPr>
        <w:noProof/>
        <w:lang w:val="en-GB" w:eastAsia="en-GB"/>
      </w:rPr>
      <w:drawing>
        <wp:inline distT="0" distB="0" distL="0" distR="0" wp14:anchorId="55699CE6" wp14:editId="4FB51479">
          <wp:extent cx="2077720" cy="453390"/>
          <wp:effectExtent l="0" t="0" r="0" b="3810"/>
          <wp:docPr id="3" name="Grafik 9" descr="C:\Users\walm\AppData\Local\Microsoft\Windows\Temporary Internet Files\Content.Outlook\2NFEAHDT\PIK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descr="C:\Users\walm\AppData\Local\Microsoft\Windows\Temporary Internet Files\Content.Outlook\2NFEAHDT\PIK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77720" cy="453390"/>
                  </a:xfrm>
                  <a:prstGeom prst="rect">
                    <a:avLst/>
                  </a:prstGeom>
                  <a:noFill/>
                  <a:ln>
                    <a:noFill/>
                  </a:ln>
                </pic:spPr>
              </pic:pic>
            </a:graphicData>
          </a:graphic>
        </wp:inline>
      </w:drawing>
    </w:r>
  </w:p>
  <w:p w14:paraId="2ACDA361" w14:textId="77777777" w:rsidR="00E328F4" w:rsidRDefault="00E328F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E7D10" w14:textId="77777777" w:rsidR="004D36ED" w:rsidRDefault="004D36ED" w:rsidP="008670A1">
      <w:pPr>
        <w:spacing w:line="240" w:lineRule="auto"/>
      </w:pPr>
      <w:r>
        <w:separator/>
      </w:r>
    </w:p>
  </w:footnote>
  <w:footnote w:type="continuationSeparator" w:id="0">
    <w:p w14:paraId="24943EC6" w14:textId="77777777" w:rsidR="004D36ED" w:rsidRDefault="004D36ED" w:rsidP="008670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A2D52" w14:textId="77777777" w:rsidR="00E328F4" w:rsidRPr="0030778F" w:rsidRDefault="00E328F4">
    <w:pPr>
      <w:pStyle w:val="Kopfzeile"/>
      <w:rPr>
        <w:rFonts w:cs="Calibri"/>
        <w:b/>
        <w:noProof/>
        <w:lang w:eastAsia="de-DE"/>
      </w:rPr>
    </w:pPr>
    <w:r w:rsidRPr="0030778F">
      <w:rPr>
        <w:rFonts w:cs="Calibri"/>
        <w:b/>
        <w:noProof/>
        <w:lang w:eastAsia="de-DE"/>
      </w:rPr>
      <w:tab/>
    </w:r>
    <w:r w:rsidRPr="0030778F">
      <w:rPr>
        <w:rFonts w:cs="Calibri"/>
        <w:b/>
        <w:noProof/>
        <w:lang w:eastAsia="de-DE"/>
      </w:rPr>
      <w:tab/>
    </w:r>
    <w:r>
      <w:rPr>
        <w:noProof/>
        <w:lang w:val="en-GB" w:eastAsia="en-GB"/>
      </w:rPr>
      <w:drawing>
        <wp:inline distT="0" distB="0" distL="0" distR="0" wp14:anchorId="5F813EFA" wp14:editId="7C59DF93">
          <wp:extent cx="1945640" cy="1016635"/>
          <wp:effectExtent l="0" t="0" r="0" b="0"/>
          <wp:docPr id="1" name="Grafik 7" descr="C:\Users\walm\AppData\Local\Microsoft\Windows\Temporary Internet Files\Content.Word\MCC_Logo_VORAB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C:\Users\walm\AppData\Local\Microsoft\Windows\Temporary Internet Files\Content.Word\MCC_Logo_VORAB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5640" cy="1016635"/>
                  </a:xfrm>
                  <a:prstGeom prst="rect">
                    <a:avLst/>
                  </a:prstGeom>
                  <a:noFill/>
                  <a:ln>
                    <a:noFill/>
                  </a:ln>
                </pic:spPr>
              </pic:pic>
            </a:graphicData>
          </a:graphic>
        </wp:inline>
      </w:drawing>
    </w:r>
    <w:r w:rsidRPr="0030778F">
      <w:rPr>
        <w:rFonts w:cs="Calibri"/>
        <w:b/>
        <w:noProof/>
        <w:lang w:eastAsia="de-DE"/>
      </w:rPr>
      <w:t xml:space="preserve">  </w:t>
    </w:r>
  </w:p>
  <w:p w14:paraId="11496CD2" w14:textId="77777777" w:rsidR="00E328F4" w:rsidRDefault="00E328F4">
    <w:pPr>
      <w:pStyle w:val="Kopfzeile"/>
    </w:pPr>
    <w:r w:rsidRPr="0030778F">
      <w:rPr>
        <w:rFonts w:cs="Calibri"/>
        <w:b/>
        <w:noProof/>
        <w:lang w:eastAsia="de-D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F0048"/>
    <w:multiLevelType w:val="hybridMultilevel"/>
    <w:tmpl w:val="11C865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Symbol"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Symbol"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4E4D171E"/>
    <w:multiLevelType w:val="hybridMultilevel"/>
    <w:tmpl w:val="118203CE"/>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Symbol"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Symbol"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66FF1DDE"/>
    <w:multiLevelType w:val="hybridMultilevel"/>
    <w:tmpl w:val="1AF6A2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50F"/>
    <w:rsid w:val="00017022"/>
    <w:rsid w:val="00026251"/>
    <w:rsid w:val="00061CE1"/>
    <w:rsid w:val="0007145E"/>
    <w:rsid w:val="00080483"/>
    <w:rsid w:val="000938CB"/>
    <w:rsid w:val="000A3B5B"/>
    <w:rsid w:val="000B30B5"/>
    <w:rsid w:val="000D153E"/>
    <w:rsid w:val="000F3BD7"/>
    <w:rsid w:val="00113777"/>
    <w:rsid w:val="00136D7A"/>
    <w:rsid w:val="001475FD"/>
    <w:rsid w:val="00147B55"/>
    <w:rsid w:val="00155DD3"/>
    <w:rsid w:val="001828AF"/>
    <w:rsid w:val="001A00CC"/>
    <w:rsid w:val="001A495A"/>
    <w:rsid w:val="001B10AD"/>
    <w:rsid w:val="001C2D29"/>
    <w:rsid w:val="00214453"/>
    <w:rsid w:val="00217B8A"/>
    <w:rsid w:val="00247D0A"/>
    <w:rsid w:val="00250686"/>
    <w:rsid w:val="00266B83"/>
    <w:rsid w:val="002768F1"/>
    <w:rsid w:val="002853FA"/>
    <w:rsid w:val="00287D00"/>
    <w:rsid w:val="00290ACC"/>
    <w:rsid w:val="002B5ACF"/>
    <w:rsid w:val="003073C1"/>
    <w:rsid w:val="00323D0C"/>
    <w:rsid w:val="00380F52"/>
    <w:rsid w:val="003864A6"/>
    <w:rsid w:val="00394705"/>
    <w:rsid w:val="003C0C71"/>
    <w:rsid w:val="003C54B6"/>
    <w:rsid w:val="003F3B8F"/>
    <w:rsid w:val="00404A8F"/>
    <w:rsid w:val="00406D15"/>
    <w:rsid w:val="00464F51"/>
    <w:rsid w:val="004B3338"/>
    <w:rsid w:val="004B4C81"/>
    <w:rsid w:val="004D211C"/>
    <w:rsid w:val="004D36ED"/>
    <w:rsid w:val="005149BE"/>
    <w:rsid w:val="005368CB"/>
    <w:rsid w:val="00551F85"/>
    <w:rsid w:val="00591085"/>
    <w:rsid w:val="005B1BB2"/>
    <w:rsid w:val="005C19F0"/>
    <w:rsid w:val="005C7667"/>
    <w:rsid w:val="00617AC3"/>
    <w:rsid w:val="006414ED"/>
    <w:rsid w:val="00643781"/>
    <w:rsid w:val="0065013C"/>
    <w:rsid w:val="0065605D"/>
    <w:rsid w:val="006700D7"/>
    <w:rsid w:val="006D791B"/>
    <w:rsid w:val="006F347C"/>
    <w:rsid w:val="007344CC"/>
    <w:rsid w:val="0074075F"/>
    <w:rsid w:val="00744BB2"/>
    <w:rsid w:val="00786C42"/>
    <w:rsid w:val="007C143A"/>
    <w:rsid w:val="007D1E3A"/>
    <w:rsid w:val="007D2623"/>
    <w:rsid w:val="007E2EA1"/>
    <w:rsid w:val="00813808"/>
    <w:rsid w:val="0082373D"/>
    <w:rsid w:val="00857E77"/>
    <w:rsid w:val="00864849"/>
    <w:rsid w:val="00866FBD"/>
    <w:rsid w:val="008670A1"/>
    <w:rsid w:val="0087350F"/>
    <w:rsid w:val="008B557D"/>
    <w:rsid w:val="008C5DEF"/>
    <w:rsid w:val="008F3228"/>
    <w:rsid w:val="009055AE"/>
    <w:rsid w:val="00926D18"/>
    <w:rsid w:val="009311F6"/>
    <w:rsid w:val="0093636D"/>
    <w:rsid w:val="00937F90"/>
    <w:rsid w:val="00965716"/>
    <w:rsid w:val="00982C42"/>
    <w:rsid w:val="009A1ABE"/>
    <w:rsid w:val="009A3667"/>
    <w:rsid w:val="009C529C"/>
    <w:rsid w:val="009F4292"/>
    <w:rsid w:val="00A132A3"/>
    <w:rsid w:val="00A2229D"/>
    <w:rsid w:val="00A35A34"/>
    <w:rsid w:val="00A6267E"/>
    <w:rsid w:val="00A86B28"/>
    <w:rsid w:val="00AC0294"/>
    <w:rsid w:val="00B15432"/>
    <w:rsid w:val="00B24B25"/>
    <w:rsid w:val="00B33DF2"/>
    <w:rsid w:val="00B42FB0"/>
    <w:rsid w:val="00B449B6"/>
    <w:rsid w:val="00B75343"/>
    <w:rsid w:val="00B8385D"/>
    <w:rsid w:val="00BA1E7C"/>
    <w:rsid w:val="00BB5E12"/>
    <w:rsid w:val="00BC2E84"/>
    <w:rsid w:val="00BD06C0"/>
    <w:rsid w:val="00BD61EF"/>
    <w:rsid w:val="00BE1DDB"/>
    <w:rsid w:val="00C47D19"/>
    <w:rsid w:val="00C52A87"/>
    <w:rsid w:val="00C63053"/>
    <w:rsid w:val="00C8087E"/>
    <w:rsid w:val="00CE602B"/>
    <w:rsid w:val="00D163FA"/>
    <w:rsid w:val="00D40DD9"/>
    <w:rsid w:val="00D71DC3"/>
    <w:rsid w:val="00D93205"/>
    <w:rsid w:val="00D94E7D"/>
    <w:rsid w:val="00E15F9C"/>
    <w:rsid w:val="00E276FB"/>
    <w:rsid w:val="00E32776"/>
    <w:rsid w:val="00E328F4"/>
    <w:rsid w:val="00E359B9"/>
    <w:rsid w:val="00E57B35"/>
    <w:rsid w:val="00E8014F"/>
    <w:rsid w:val="00EF2C0A"/>
    <w:rsid w:val="00EF625F"/>
    <w:rsid w:val="00F02202"/>
    <w:rsid w:val="00F0586E"/>
    <w:rsid w:val="00F32ACE"/>
    <w:rsid w:val="00F533DB"/>
    <w:rsid w:val="00F53FF9"/>
    <w:rsid w:val="00F94C69"/>
    <w:rsid w:val="00FA54B0"/>
    <w:rsid w:val="00FB58AC"/>
    <w:rsid w:val="00FB7166"/>
    <w:rsid w:val="00FC4BC7"/>
    <w:rsid w:val="00FD70FE"/>
    <w:rsid w:val="00FE1B76"/>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157880"/>
  <w15:docId w15:val="{CA72C4D7-91AF-49E0-96C2-C599F4455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20728"/>
    <w:pPr>
      <w:spacing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7350F"/>
    <w:pPr>
      <w:spacing w:line="240" w:lineRule="auto"/>
    </w:pPr>
    <w:rPr>
      <w:rFonts w:ascii="Tahoma" w:hAnsi="Tahoma"/>
      <w:sz w:val="16"/>
      <w:szCs w:val="16"/>
      <w:lang w:val="x-none" w:eastAsia="x-none"/>
    </w:rPr>
  </w:style>
  <w:style w:type="character" w:customStyle="1" w:styleId="SprechblasentextZchn">
    <w:name w:val="Sprechblasentext Zchn"/>
    <w:link w:val="Sprechblasentext"/>
    <w:uiPriority w:val="99"/>
    <w:semiHidden/>
    <w:rsid w:val="0087350F"/>
    <w:rPr>
      <w:rFonts w:ascii="Tahoma" w:hAnsi="Tahoma" w:cs="Tahoma"/>
      <w:sz w:val="16"/>
      <w:szCs w:val="16"/>
    </w:rPr>
  </w:style>
  <w:style w:type="paragraph" w:styleId="Kopfzeile">
    <w:name w:val="header"/>
    <w:basedOn w:val="Standard"/>
    <w:link w:val="KopfzeileZchn"/>
    <w:uiPriority w:val="99"/>
    <w:unhideWhenUsed/>
    <w:rsid w:val="0054285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4285B"/>
  </w:style>
  <w:style w:type="paragraph" w:styleId="Fuzeile">
    <w:name w:val="footer"/>
    <w:basedOn w:val="Standard"/>
    <w:link w:val="FuzeileZchn"/>
    <w:uiPriority w:val="99"/>
    <w:unhideWhenUsed/>
    <w:rsid w:val="0054285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4285B"/>
  </w:style>
  <w:style w:type="character" w:styleId="Hyperlink">
    <w:name w:val="Hyperlink"/>
    <w:uiPriority w:val="99"/>
    <w:unhideWhenUsed/>
    <w:rsid w:val="0054285B"/>
    <w:rPr>
      <w:color w:val="0000FF"/>
      <w:u w:val="single"/>
    </w:rPr>
  </w:style>
  <w:style w:type="paragraph" w:customStyle="1" w:styleId="MittleresRaster1-Akzent21">
    <w:name w:val="Mittleres Raster 1 - Akzent 21"/>
    <w:basedOn w:val="Standard"/>
    <w:uiPriority w:val="34"/>
    <w:qFormat/>
    <w:rsid w:val="00BD33BF"/>
    <w:pPr>
      <w:ind w:left="720"/>
      <w:contextualSpacing/>
    </w:pPr>
  </w:style>
  <w:style w:type="paragraph" w:styleId="Titel">
    <w:name w:val="Title"/>
    <w:basedOn w:val="Standard"/>
    <w:next w:val="Standard"/>
    <w:link w:val="TitelZchn"/>
    <w:uiPriority w:val="10"/>
    <w:qFormat/>
    <w:rsid w:val="00EB541B"/>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elZchn">
    <w:name w:val="Titel Zchn"/>
    <w:link w:val="Titel"/>
    <w:uiPriority w:val="10"/>
    <w:rsid w:val="00EB541B"/>
    <w:rPr>
      <w:rFonts w:ascii="Cambria" w:eastAsia="Times New Roman" w:hAnsi="Cambria" w:cs="Times New Roman"/>
      <w:color w:val="17365D"/>
      <w:spacing w:val="5"/>
      <w:kern w:val="28"/>
      <w:sz w:val="52"/>
      <w:szCs w:val="52"/>
    </w:rPr>
  </w:style>
  <w:style w:type="paragraph" w:styleId="Untertitel">
    <w:name w:val="Subtitle"/>
    <w:basedOn w:val="Standard"/>
    <w:next w:val="Standard"/>
    <w:link w:val="UntertitelZchn"/>
    <w:uiPriority w:val="11"/>
    <w:qFormat/>
    <w:rsid w:val="00EB541B"/>
    <w:pPr>
      <w:numPr>
        <w:ilvl w:val="1"/>
      </w:numPr>
      <w:spacing w:after="200"/>
    </w:pPr>
    <w:rPr>
      <w:rFonts w:ascii="Cambria" w:eastAsia="Times New Roman" w:hAnsi="Cambria"/>
      <w:i/>
      <w:iCs/>
      <w:color w:val="4F81BD"/>
      <w:spacing w:val="15"/>
      <w:sz w:val="24"/>
      <w:szCs w:val="24"/>
      <w:lang w:val="x-none" w:eastAsia="x-none"/>
    </w:rPr>
  </w:style>
  <w:style w:type="character" w:customStyle="1" w:styleId="UntertitelZchn">
    <w:name w:val="Untertitel Zchn"/>
    <w:link w:val="Untertitel"/>
    <w:uiPriority w:val="11"/>
    <w:rsid w:val="00EB541B"/>
    <w:rPr>
      <w:rFonts w:ascii="Cambria" w:eastAsia="Times New Roman" w:hAnsi="Cambria" w:cs="Times New Roman"/>
      <w:i/>
      <w:iCs/>
      <w:color w:val="4F81BD"/>
      <w:spacing w:val="15"/>
      <w:sz w:val="24"/>
      <w:szCs w:val="24"/>
    </w:rPr>
  </w:style>
  <w:style w:type="character" w:styleId="Kommentarzeichen">
    <w:name w:val="annotation reference"/>
    <w:uiPriority w:val="99"/>
    <w:semiHidden/>
    <w:unhideWhenUsed/>
    <w:rsid w:val="00761FAE"/>
    <w:rPr>
      <w:sz w:val="16"/>
      <w:szCs w:val="16"/>
    </w:rPr>
  </w:style>
  <w:style w:type="paragraph" w:styleId="Kommentartext">
    <w:name w:val="annotation text"/>
    <w:basedOn w:val="Standard"/>
    <w:link w:val="KommentartextZchn"/>
    <w:uiPriority w:val="99"/>
    <w:unhideWhenUsed/>
    <w:rsid w:val="00761FAE"/>
    <w:pPr>
      <w:spacing w:line="240" w:lineRule="auto"/>
    </w:pPr>
    <w:rPr>
      <w:sz w:val="20"/>
      <w:szCs w:val="20"/>
      <w:lang w:val="x-none" w:eastAsia="x-none"/>
    </w:rPr>
  </w:style>
  <w:style w:type="character" w:customStyle="1" w:styleId="KommentartextZchn">
    <w:name w:val="Kommentartext Zchn"/>
    <w:link w:val="Kommentartext"/>
    <w:uiPriority w:val="99"/>
    <w:rsid w:val="00761FAE"/>
    <w:rPr>
      <w:sz w:val="20"/>
      <w:szCs w:val="20"/>
    </w:rPr>
  </w:style>
  <w:style w:type="paragraph" w:styleId="Kommentarthema">
    <w:name w:val="annotation subject"/>
    <w:basedOn w:val="Kommentartext"/>
    <w:next w:val="Kommentartext"/>
    <w:link w:val="KommentarthemaZchn"/>
    <w:uiPriority w:val="99"/>
    <w:semiHidden/>
    <w:unhideWhenUsed/>
    <w:rsid w:val="00761FAE"/>
    <w:rPr>
      <w:b/>
      <w:bCs/>
    </w:rPr>
  </w:style>
  <w:style w:type="character" w:customStyle="1" w:styleId="KommentarthemaZchn">
    <w:name w:val="Kommentarthema Zchn"/>
    <w:link w:val="Kommentarthema"/>
    <w:uiPriority w:val="99"/>
    <w:semiHidden/>
    <w:rsid w:val="00761FAE"/>
    <w:rPr>
      <w:b/>
      <w:bCs/>
      <w:sz w:val="20"/>
      <w:szCs w:val="20"/>
    </w:rPr>
  </w:style>
  <w:style w:type="character" w:styleId="BesuchterLink">
    <w:name w:val="FollowedHyperlink"/>
    <w:uiPriority w:val="99"/>
    <w:semiHidden/>
    <w:unhideWhenUsed/>
    <w:rsid w:val="00A31EB3"/>
    <w:rPr>
      <w:color w:val="800080"/>
      <w:u w:val="single"/>
    </w:rPr>
  </w:style>
  <w:style w:type="paragraph" w:customStyle="1" w:styleId="MittlereListe2-Akzent21">
    <w:name w:val="Mittlere Liste 2 - Akzent 21"/>
    <w:hidden/>
    <w:uiPriority w:val="99"/>
    <w:semiHidden/>
    <w:rsid w:val="00655784"/>
    <w:rPr>
      <w:sz w:val="22"/>
      <w:szCs w:val="22"/>
      <w:lang w:eastAsia="en-US"/>
    </w:rPr>
  </w:style>
  <w:style w:type="character" w:customStyle="1" w:styleId="apple-style-span">
    <w:name w:val="apple-style-span"/>
    <w:basedOn w:val="Absatz-Standardschriftart"/>
    <w:rsid w:val="005C19F0"/>
  </w:style>
  <w:style w:type="character" w:customStyle="1" w:styleId="hps">
    <w:name w:val="hps"/>
    <w:basedOn w:val="Absatz-Standardschriftart"/>
    <w:rsid w:val="00266B83"/>
  </w:style>
  <w:style w:type="paragraph" w:customStyle="1" w:styleId="xparagraph">
    <w:name w:val="x_paragraph"/>
    <w:basedOn w:val="Standard"/>
    <w:rsid w:val="00FB58AC"/>
    <w:pPr>
      <w:spacing w:before="100" w:beforeAutospacing="1" w:after="100" w:afterAutospacing="1" w:line="240" w:lineRule="auto"/>
    </w:pPr>
    <w:rPr>
      <w:rFonts w:eastAsiaTheme="minorHAnsi" w:cs="Calibri"/>
      <w:lang w:eastAsia="de-DE"/>
    </w:rPr>
  </w:style>
  <w:style w:type="character" w:customStyle="1" w:styleId="xnormaltextrun">
    <w:name w:val="x_normaltextrun"/>
    <w:basedOn w:val="Absatz-Standardschriftart"/>
    <w:rsid w:val="00FB58AC"/>
  </w:style>
  <w:style w:type="character" w:customStyle="1" w:styleId="xeop">
    <w:name w:val="x_eop"/>
    <w:basedOn w:val="Absatz-Standardschriftart"/>
    <w:rsid w:val="00B75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85594">
      <w:bodyDiv w:val="1"/>
      <w:marLeft w:val="0"/>
      <w:marRight w:val="0"/>
      <w:marTop w:val="0"/>
      <w:marBottom w:val="0"/>
      <w:divBdr>
        <w:top w:val="none" w:sz="0" w:space="0" w:color="auto"/>
        <w:left w:val="none" w:sz="0" w:space="0" w:color="auto"/>
        <w:bottom w:val="none" w:sz="0" w:space="0" w:color="auto"/>
        <w:right w:val="none" w:sz="0" w:space="0" w:color="auto"/>
      </w:divBdr>
    </w:div>
    <w:div w:id="751314616">
      <w:bodyDiv w:val="1"/>
      <w:marLeft w:val="0"/>
      <w:marRight w:val="0"/>
      <w:marTop w:val="0"/>
      <w:marBottom w:val="0"/>
      <w:divBdr>
        <w:top w:val="none" w:sz="0" w:space="0" w:color="auto"/>
        <w:left w:val="none" w:sz="0" w:space="0" w:color="auto"/>
        <w:bottom w:val="none" w:sz="0" w:space="0" w:color="auto"/>
        <w:right w:val="none" w:sz="0" w:space="0" w:color="auto"/>
      </w:divBdr>
    </w:div>
    <w:div w:id="1364817922">
      <w:bodyDiv w:val="1"/>
      <w:marLeft w:val="0"/>
      <w:marRight w:val="0"/>
      <w:marTop w:val="0"/>
      <w:marBottom w:val="0"/>
      <w:divBdr>
        <w:top w:val="none" w:sz="0" w:space="0" w:color="auto"/>
        <w:left w:val="none" w:sz="0" w:space="0" w:color="auto"/>
        <w:bottom w:val="none" w:sz="0" w:space="0" w:color="auto"/>
        <w:right w:val="none" w:sz="0" w:space="0" w:color="auto"/>
      </w:divBdr>
    </w:div>
    <w:div w:id="1664353908">
      <w:bodyDiv w:val="1"/>
      <w:marLeft w:val="0"/>
      <w:marRight w:val="0"/>
      <w:marTop w:val="0"/>
      <w:marBottom w:val="0"/>
      <w:divBdr>
        <w:top w:val="none" w:sz="0" w:space="0" w:color="auto"/>
        <w:left w:val="none" w:sz="0" w:space="0" w:color="auto"/>
        <w:bottom w:val="none" w:sz="0" w:space="0" w:color="auto"/>
        <w:right w:val="none" w:sz="0" w:space="0" w:color="auto"/>
      </w:divBdr>
    </w:div>
    <w:div w:id="1926573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mcc-berlin.net/en/about/team/minx-jan.html" TargetMode="External"/><Relationship Id="rId13" Type="http://schemas.openxmlformats.org/officeDocument/2006/relationships/hyperlink" Target="https://twitter.com/MCC_Berlin"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cc-berlin.net/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gcc.earth/"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climatechangetracker.org/igc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cc-berlin.net/en/research/co2-budget.html" TargetMode="External"/><Relationship Id="rId14" Type="http://schemas.openxmlformats.org/officeDocument/2006/relationships/hyperlink" Target="mailto:lampe@mcc-berlin.net"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62005-60F5-49F3-8B7B-5B8ADC08D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978</Words>
  <Characters>5575</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6540</CharactersWithSpaces>
  <SharedDoc>false</SharedDoc>
  <HLinks>
    <vt:vector size="12" baseType="variant">
      <vt:variant>
        <vt:i4>1507427</vt:i4>
      </vt:variant>
      <vt:variant>
        <vt:i4>3</vt:i4>
      </vt:variant>
      <vt:variant>
        <vt:i4>0</vt:i4>
      </vt:variant>
      <vt:variant>
        <vt:i4>5</vt:i4>
      </vt:variant>
      <vt:variant>
        <vt:lpwstr>http://www.mcc-berlin.net</vt:lpwstr>
      </vt:variant>
      <vt:variant>
        <vt:lpwstr/>
      </vt:variant>
      <vt:variant>
        <vt:i4>3276862</vt:i4>
      </vt:variant>
      <vt:variant>
        <vt:i4>0</vt:i4>
      </vt:variant>
      <vt:variant>
        <vt:i4>0</vt:i4>
      </vt:variant>
      <vt:variant>
        <vt:i4>5</vt:i4>
      </vt:variant>
      <vt:variant>
        <vt:lpwstr>mailto:loehe@mcc-berlin.net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nierhoff</dc:creator>
  <cp:lastModifiedBy>William Lamb</cp:lastModifiedBy>
  <cp:revision>2</cp:revision>
  <cp:lastPrinted>2014-11-06T08:29:00Z</cp:lastPrinted>
  <dcterms:created xsi:type="dcterms:W3CDTF">2024-05-23T08:04:00Z</dcterms:created>
  <dcterms:modified xsi:type="dcterms:W3CDTF">2024-05-23T08:04:00Z</dcterms:modified>
</cp:coreProperties>
</file>